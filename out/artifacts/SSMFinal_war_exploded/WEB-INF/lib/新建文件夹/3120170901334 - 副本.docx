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429AD" w14:textId="77777777" w:rsidR="003303C5" w:rsidRDefault="003303C5">
      <w:pPr>
        <w:jc w:val="center"/>
        <w:rPr>
          <w:rFonts w:eastAsia="华文隶书"/>
        </w:rPr>
      </w:pPr>
      <w:r>
        <w:object w:dxaOrig="2325" w:dyaOrig="2175" w14:anchorId="56C620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6pt;height:93.6pt;mso-position-horizontal:right" o:ole="">
            <v:imagedata r:id="rId8" o:title=""/>
          </v:shape>
          <o:OLEObject Type="Embed" ProgID="PBrush" ShapeID="_x0000_i1025" DrawAspect="Content" ObjectID="_1653634720" r:id="rId9"/>
        </w:object>
      </w:r>
    </w:p>
    <w:p w14:paraId="3ADFA4DE" w14:textId="0D145C75" w:rsidR="003303C5" w:rsidRDefault="00A316F9">
      <w:pPr>
        <w:jc w:val="center"/>
        <w:rPr>
          <w:rFonts w:eastAsia="华文隶书"/>
        </w:rPr>
      </w:pPr>
      <w:r>
        <w:rPr>
          <w:rFonts w:eastAsia="华文隶书" w:hint="eastAsia"/>
          <w:noProof/>
        </w:rPr>
        <w:drawing>
          <wp:inline distT="0" distB="0" distL="0" distR="0" wp14:anchorId="245B1F22" wp14:editId="4CF278E2">
            <wp:extent cx="3192780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4BC61" w14:textId="77777777" w:rsidR="003303C5" w:rsidRDefault="003303C5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</w:t>
      </w:r>
      <w:r w:rsidR="000C59F3">
        <w:rPr>
          <w:rFonts w:eastAsia="隶书" w:hint="eastAsia"/>
          <w:sz w:val="72"/>
          <w:szCs w:val="72"/>
        </w:rPr>
        <w:t>与</w:t>
      </w:r>
      <w:r w:rsidR="000C59F3">
        <w:rPr>
          <w:rFonts w:eastAsia="隶书"/>
          <w:sz w:val="72"/>
          <w:szCs w:val="72"/>
        </w:rPr>
        <w:t>软件工程</w:t>
      </w:r>
      <w:r>
        <w:rPr>
          <w:rFonts w:eastAsia="隶书" w:hint="eastAsia"/>
          <w:sz w:val="72"/>
          <w:szCs w:val="72"/>
        </w:rPr>
        <w:t>学院</w:t>
      </w:r>
    </w:p>
    <w:p w14:paraId="067BA604" w14:textId="77777777" w:rsidR="003303C5" w:rsidRDefault="003303C5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commentRangeStart w:id="0"/>
      <w:r>
        <w:rPr>
          <w:rFonts w:eastAsia="隶书" w:hint="eastAsia"/>
          <w:sz w:val="72"/>
          <w:szCs w:val="72"/>
        </w:rPr>
        <w:t>课程设计说明书</w:t>
      </w:r>
      <w:commentRangeEnd w:id="0"/>
      <w:r w:rsidR="000327FD">
        <w:rPr>
          <w:rStyle w:val="aa"/>
        </w:rPr>
        <w:commentReference w:id="0"/>
      </w:r>
    </w:p>
    <w:p w14:paraId="509C9396" w14:textId="77777777" w:rsidR="000327FD" w:rsidRPr="00D86564" w:rsidRDefault="00F36E2D" w:rsidP="00F36E2D">
      <w:pPr>
        <w:tabs>
          <w:tab w:val="center" w:pos="4745"/>
          <w:tab w:val="right" w:pos="9071"/>
        </w:tabs>
        <w:ind w:firstLineChars="200" w:firstLine="720"/>
        <w:jc w:val="left"/>
        <w:rPr>
          <w:rFonts w:ascii="楷体_GB2312" w:eastAsia="楷体_GB2312"/>
          <w:color w:val="0000FF"/>
          <w:sz w:val="36"/>
          <w:szCs w:val="36"/>
        </w:rPr>
      </w:pPr>
      <w:r>
        <w:rPr>
          <w:rFonts w:ascii="楷体_GB2312" w:eastAsia="楷体_GB2312"/>
          <w:color w:val="0000FF"/>
          <w:sz w:val="36"/>
          <w:szCs w:val="36"/>
        </w:rPr>
        <w:tab/>
      </w:r>
      <w:commentRangeStart w:id="1"/>
      <w:commentRangeEnd w:id="1"/>
      <w:r w:rsidR="00D86564">
        <w:rPr>
          <w:rStyle w:val="aa"/>
        </w:rPr>
        <w:commentReference w:id="1"/>
      </w:r>
      <w:r>
        <w:rPr>
          <w:rFonts w:ascii="楷体_GB2312" w:eastAsia="楷体_GB2312"/>
          <w:color w:val="0000FF"/>
          <w:sz w:val="36"/>
          <w:szCs w:val="36"/>
        </w:rPr>
        <w:tab/>
      </w:r>
    </w:p>
    <w:p w14:paraId="21D6BACF" w14:textId="77777777" w:rsidR="003303C5" w:rsidRDefault="003303C5">
      <w:pPr>
        <w:ind w:firstLineChars="200" w:firstLine="720"/>
        <w:rPr>
          <w:rFonts w:ascii="楷体_GB2312" w:eastAsia="楷体_GB2312"/>
          <w:sz w:val="36"/>
          <w:szCs w:val="36"/>
          <w:u w:val="thick"/>
        </w:rPr>
      </w:pPr>
      <w:r>
        <w:rPr>
          <w:rFonts w:ascii="楷体_GB2312" w:eastAsia="楷体_GB2312" w:hint="eastAsia"/>
          <w:sz w:val="36"/>
          <w:szCs w:val="36"/>
        </w:rPr>
        <w:t>课 程 名 称:</w:t>
      </w:r>
      <w:r w:rsidR="00F002CF" w:rsidRPr="00F002CF">
        <w:rPr>
          <w:rFonts w:hint="eastAsia"/>
        </w:rPr>
        <w:t xml:space="preserve"> </w:t>
      </w:r>
      <w:r w:rsidR="008B1055">
        <w:rPr>
          <w:rFonts w:ascii="楷体_GB2312" w:eastAsia="楷体_GB2312" w:hint="eastAsia"/>
          <w:sz w:val="36"/>
          <w:szCs w:val="36"/>
          <w:u w:val="single"/>
        </w:rPr>
        <w:t>XXXXXXXXXXXXXXXXXX</w:t>
      </w:r>
      <w:r w:rsidR="00F002CF" w:rsidRPr="00F002CF">
        <w:rPr>
          <w:rFonts w:ascii="楷体_GB2312" w:eastAsia="楷体_GB2312" w:hint="eastAsia"/>
          <w:sz w:val="36"/>
          <w:szCs w:val="36"/>
          <w:u w:val="single"/>
        </w:rPr>
        <w:t>综合设计</w:t>
      </w:r>
    </w:p>
    <w:p w14:paraId="45C95E75" w14:textId="77777777" w:rsidR="003303C5" w:rsidRDefault="003303C5">
      <w:pPr>
        <w:ind w:firstLineChars="200" w:firstLine="720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课 程 代 码: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</w:t>
      </w:r>
      <w:r w:rsidR="00C33C43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8B1055">
        <w:rPr>
          <w:rFonts w:ascii="楷体_GB2312" w:eastAsia="楷体_GB2312" w:hint="eastAsia"/>
          <w:sz w:val="36"/>
          <w:szCs w:val="36"/>
          <w:u w:val="single"/>
        </w:rPr>
        <w:t>XXXXXXXXXXX</w:t>
      </w:r>
      <w:r>
        <w:rPr>
          <w:rFonts w:ascii="楷体_GB2312" w:eastAsia="楷体_GB2312" w:hint="eastAsia"/>
          <w:color w:val="080808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</w:t>
      </w:r>
      <w:r w:rsidR="006E64B6">
        <w:rPr>
          <w:rFonts w:ascii="楷体_GB2312" w:eastAsia="楷体_GB2312" w:hint="eastAsia"/>
          <w:sz w:val="36"/>
          <w:szCs w:val="36"/>
          <w:u w:val="single"/>
        </w:rPr>
        <w:t xml:space="preserve"> 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</w:p>
    <w:p w14:paraId="59397E60" w14:textId="77777777" w:rsidR="003303C5" w:rsidRDefault="003303C5">
      <w:pPr>
        <w:ind w:firstLineChars="200" w:firstLine="720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题       目: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</w:t>
      </w:r>
      <w:r w:rsidR="006E64B6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</w:t>
      </w:r>
      <w:r w:rsidR="00C33C43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  </w:t>
      </w:r>
      <w:r w:rsidR="006E64B6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     </w:t>
      </w:r>
      <w:r>
        <w:rPr>
          <w:rFonts w:ascii="楷体_GB2312" w:eastAsia="楷体_GB2312" w:hint="eastAsia"/>
          <w:spacing w:val="10"/>
          <w:sz w:val="36"/>
          <w:szCs w:val="36"/>
        </w:rPr>
        <w:t xml:space="preserve">    </w:t>
      </w:r>
    </w:p>
    <w:p w14:paraId="0DB21AD8" w14:textId="77777777" w:rsidR="003303C5" w:rsidRDefault="003303C5">
      <w:pPr>
        <w:ind w:firstLineChars="200" w:firstLine="720"/>
        <w:rPr>
          <w:rFonts w:ascii="楷体_GB2312" w:eastAsia="楷体_GB2312"/>
          <w:b/>
          <w:sz w:val="36"/>
          <w:szCs w:val="36"/>
          <w:u w:val="thick"/>
        </w:rPr>
      </w:pPr>
      <w:r>
        <w:rPr>
          <w:rFonts w:ascii="楷体_GB2312" w:eastAsia="楷体_GB2312" w:hint="eastAsia"/>
          <w:sz w:val="36"/>
          <w:szCs w:val="36"/>
        </w:rPr>
        <w:t>年级</w:t>
      </w:r>
      <w:r w:rsidR="00F002CF">
        <w:rPr>
          <w:rFonts w:ascii="楷体_GB2312" w:eastAsia="楷体_GB2312" w:hint="eastAsia"/>
          <w:sz w:val="36"/>
          <w:szCs w:val="36"/>
        </w:rPr>
        <w:t xml:space="preserve"> / </w:t>
      </w:r>
      <w:r>
        <w:rPr>
          <w:rFonts w:ascii="楷体_GB2312" w:eastAsia="楷体_GB2312" w:hint="eastAsia"/>
          <w:sz w:val="36"/>
          <w:szCs w:val="36"/>
        </w:rPr>
        <w:t>专业: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4D3988">
        <w:rPr>
          <w:rFonts w:ascii="楷体_GB2312" w:eastAsia="楷体_GB2312" w:hint="eastAsia"/>
          <w:sz w:val="36"/>
          <w:szCs w:val="36"/>
          <w:u w:val="single"/>
        </w:rPr>
        <w:t>201</w:t>
      </w:r>
      <w:r w:rsidR="00F002CF">
        <w:rPr>
          <w:rFonts w:ascii="楷体_GB2312" w:eastAsia="楷体_GB2312"/>
          <w:sz w:val="36"/>
          <w:szCs w:val="36"/>
          <w:u w:val="single"/>
        </w:rPr>
        <w:t xml:space="preserve"> </w:t>
      </w:r>
      <w:r w:rsidR="004D3988">
        <w:rPr>
          <w:rFonts w:ascii="楷体_GB2312" w:eastAsia="楷体_GB2312" w:hint="eastAsia"/>
          <w:sz w:val="36"/>
          <w:szCs w:val="36"/>
          <w:u w:val="single"/>
        </w:rPr>
        <w:t>/计算机科学与技术</w:t>
      </w:r>
      <w:r w:rsidR="00F002CF">
        <w:rPr>
          <w:rFonts w:ascii="楷体_GB2312" w:eastAsia="楷体_GB2312" w:hint="eastAsia"/>
          <w:sz w:val="36"/>
          <w:szCs w:val="36"/>
          <w:u w:val="single"/>
        </w:rPr>
        <w:t xml:space="preserve">     </w:t>
      </w:r>
    </w:p>
    <w:p w14:paraId="04BC8E83" w14:textId="77777777" w:rsidR="003303C5" w:rsidRDefault="003303C5">
      <w:pPr>
        <w:ind w:firstLineChars="200" w:firstLine="720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生 姓 名: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</w:t>
      </w:r>
      <w:r w:rsidR="006E64B6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</w:t>
      </w:r>
      <w:r w:rsidR="00C33C43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  </w:t>
      </w:r>
    </w:p>
    <w:p w14:paraId="50B3FA5A" w14:textId="77777777" w:rsidR="003303C5" w:rsidRDefault="003303C5">
      <w:pPr>
        <w:ind w:firstLineChars="200" w:firstLine="720"/>
        <w:rPr>
          <w:rFonts w:ascii="楷体_GB2312" w:eastAsia="楷体_GB2312"/>
          <w:b/>
          <w:sz w:val="36"/>
          <w:szCs w:val="36"/>
          <w:u w:val="thick"/>
        </w:rPr>
      </w:pPr>
      <w:r>
        <w:rPr>
          <w:rFonts w:ascii="楷体_GB2312" w:eastAsia="楷体_GB2312" w:hint="eastAsia"/>
          <w:sz w:val="36"/>
          <w:szCs w:val="36"/>
        </w:rPr>
        <w:t>学　　   号: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 </w:t>
      </w:r>
      <w:r w:rsidR="006E64B6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</w:t>
      </w:r>
      <w:r w:rsidR="00C33C43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   </w:t>
      </w:r>
    </w:p>
    <w:p w14:paraId="23982278" w14:textId="77777777" w:rsidR="003303C5" w:rsidRDefault="003303C5">
      <w:pPr>
        <w:ind w:firstLineChars="200" w:firstLine="720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开 始 时 间:</w:t>
      </w:r>
      <w:r>
        <w:rPr>
          <w:rFonts w:ascii="楷体_GB2312" w:eastAsia="楷体_GB2312" w:hint="eastAsia"/>
          <w:b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color w:val="080808"/>
          <w:sz w:val="36"/>
          <w:szCs w:val="36"/>
          <w:u w:val="single"/>
        </w:rPr>
        <w:t>20</w:t>
      </w:r>
      <w:r w:rsidR="00F002CF">
        <w:rPr>
          <w:rFonts w:ascii="楷体_GB2312" w:eastAsia="楷体_GB2312"/>
          <w:color w:val="080808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color w:val="080808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color w:val="080808"/>
          <w:sz w:val="36"/>
          <w:szCs w:val="36"/>
        </w:rPr>
        <w:t>年</w:t>
      </w:r>
      <w:r>
        <w:rPr>
          <w:rFonts w:ascii="楷体_GB2312" w:eastAsia="楷体_GB2312" w:hint="eastAsia"/>
          <w:b/>
          <w:color w:val="080808"/>
          <w:sz w:val="36"/>
          <w:szCs w:val="36"/>
          <w:u w:val="single"/>
        </w:rPr>
        <w:t xml:space="preserve">   </w:t>
      </w:r>
      <w:r w:rsidR="00F002CF">
        <w:rPr>
          <w:rFonts w:ascii="楷体_GB2312" w:eastAsia="楷体_GB2312"/>
          <w:b/>
          <w:color w:val="080808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color w:val="080808"/>
          <w:sz w:val="36"/>
          <w:szCs w:val="36"/>
        </w:rPr>
        <w:t>月</w:t>
      </w:r>
      <w:r>
        <w:rPr>
          <w:rFonts w:ascii="楷体_GB2312" w:eastAsia="楷体_GB2312" w:hint="eastAsia"/>
          <w:b/>
          <w:color w:val="080808"/>
          <w:sz w:val="36"/>
          <w:szCs w:val="36"/>
          <w:u w:val="single"/>
        </w:rPr>
        <w:t xml:space="preserve"> </w:t>
      </w:r>
      <w:r w:rsidR="00F002CF">
        <w:rPr>
          <w:rFonts w:ascii="楷体_GB2312" w:eastAsia="楷体_GB2312"/>
          <w:b/>
          <w:color w:val="080808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b/>
          <w:color w:val="080808"/>
          <w:sz w:val="36"/>
          <w:szCs w:val="36"/>
          <w:u w:val="single"/>
        </w:rPr>
        <w:t xml:space="preserve">  </w:t>
      </w:r>
      <w:r>
        <w:rPr>
          <w:rFonts w:ascii="楷体_GB2312" w:eastAsia="楷体_GB2312" w:hint="eastAsia"/>
          <w:color w:val="080808"/>
          <w:sz w:val="36"/>
          <w:szCs w:val="36"/>
        </w:rPr>
        <w:t>日</w:t>
      </w:r>
    </w:p>
    <w:p w14:paraId="1E6F0BEB" w14:textId="77777777" w:rsidR="003303C5" w:rsidRDefault="003303C5">
      <w:pPr>
        <w:pStyle w:val="a4"/>
        <w:ind w:firstLineChars="200" w:firstLine="720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完 成 时 间:</w:t>
      </w:r>
      <w:r>
        <w:rPr>
          <w:rFonts w:ascii="楷体_GB2312" w:eastAsia="楷体_GB2312" w:hint="eastAsia"/>
          <w:b/>
          <w:color w:val="080808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color w:val="080808"/>
          <w:sz w:val="36"/>
          <w:szCs w:val="36"/>
          <w:u w:val="single"/>
        </w:rPr>
        <w:t>20</w:t>
      </w:r>
      <w:r w:rsidR="00F002CF">
        <w:rPr>
          <w:rFonts w:ascii="楷体_GB2312" w:eastAsia="楷体_GB2312"/>
          <w:color w:val="080808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color w:val="080808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color w:val="080808"/>
          <w:sz w:val="36"/>
          <w:szCs w:val="36"/>
        </w:rPr>
        <w:t>年</w:t>
      </w:r>
      <w:r>
        <w:rPr>
          <w:rFonts w:ascii="楷体_GB2312" w:eastAsia="楷体_GB2312" w:hint="eastAsia"/>
          <w:b/>
          <w:color w:val="080808"/>
          <w:sz w:val="36"/>
          <w:szCs w:val="36"/>
          <w:u w:val="single"/>
        </w:rPr>
        <w:t xml:space="preserve">   </w:t>
      </w:r>
      <w:r w:rsidR="00F002CF">
        <w:rPr>
          <w:rFonts w:ascii="楷体_GB2312" w:eastAsia="楷体_GB2312"/>
          <w:b/>
          <w:color w:val="080808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color w:val="080808"/>
          <w:sz w:val="36"/>
          <w:szCs w:val="36"/>
        </w:rPr>
        <w:t>月</w:t>
      </w:r>
      <w:r>
        <w:rPr>
          <w:rFonts w:ascii="楷体_GB2312" w:eastAsia="楷体_GB2312" w:hint="eastAsia"/>
          <w:b/>
          <w:color w:val="080808"/>
          <w:sz w:val="36"/>
          <w:szCs w:val="36"/>
          <w:u w:val="single"/>
        </w:rPr>
        <w:t xml:space="preserve"> </w:t>
      </w:r>
      <w:r w:rsidR="00F002CF">
        <w:rPr>
          <w:rFonts w:ascii="楷体_GB2312" w:eastAsia="楷体_GB2312"/>
          <w:color w:val="080808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color w:val="080808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b/>
          <w:color w:val="080808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color w:val="080808"/>
          <w:sz w:val="36"/>
          <w:szCs w:val="36"/>
        </w:rPr>
        <w:t>日</w:t>
      </w:r>
    </w:p>
    <w:p w14:paraId="2529044C" w14:textId="77777777" w:rsidR="003303C5" w:rsidRDefault="003303C5">
      <w:pPr>
        <w:pStyle w:val="a4"/>
        <w:ind w:firstLineChars="200" w:firstLine="720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设计成绩</w:t>
      </w:r>
      <w:r w:rsidR="002736DE">
        <w:rPr>
          <w:rFonts w:ascii="楷体_GB2312" w:eastAsia="楷体_GB2312" w:hint="eastAsia"/>
          <w:sz w:val="36"/>
          <w:szCs w:val="36"/>
        </w:rPr>
        <w:t>：</w:t>
      </w:r>
    </w:p>
    <w:tbl>
      <w:tblPr>
        <w:tblW w:w="4275" w:type="pct"/>
        <w:tblInd w:w="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7"/>
        <w:gridCol w:w="1288"/>
        <w:gridCol w:w="1289"/>
        <w:gridCol w:w="1288"/>
        <w:gridCol w:w="1489"/>
        <w:gridCol w:w="1106"/>
      </w:tblGrid>
      <w:tr w:rsidR="00CE0279" w14:paraId="1C2E2577" w14:textId="77777777" w:rsidTr="00C47997">
        <w:trPr>
          <w:trHeight w:val="602"/>
        </w:trPr>
        <w:tc>
          <w:tcPr>
            <w:tcW w:w="831" w:type="pct"/>
            <w:tcMar>
              <w:left w:w="28" w:type="dxa"/>
              <w:right w:w="28" w:type="dxa"/>
            </w:tcMar>
            <w:vAlign w:val="center"/>
          </w:tcPr>
          <w:p w14:paraId="3196ADDA" w14:textId="77777777" w:rsidR="004F07CD" w:rsidRPr="0064112B" w:rsidRDefault="004F07CD" w:rsidP="004F07CD">
            <w:pPr>
              <w:pStyle w:val="a4"/>
              <w:spacing w:after="0"/>
              <w:ind w:leftChars="-50" w:left="-105" w:rightChars="-50" w:right="-105"/>
              <w:jc w:val="center"/>
              <w:rPr>
                <w:rFonts w:ascii="黑体" w:eastAsia="黑体" w:hAnsi="黑体"/>
              </w:rPr>
            </w:pPr>
            <w:r w:rsidRPr="0064112B">
              <w:rPr>
                <w:rFonts w:ascii="黑体" w:eastAsia="黑体" w:hAnsi="黑体" w:hint="eastAsia"/>
              </w:rPr>
              <w:t>学习</w:t>
            </w:r>
            <w:r w:rsidRPr="0064112B">
              <w:rPr>
                <w:rFonts w:ascii="黑体" w:eastAsia="黑体" w:hAnsi="黑体"/>
              </w:rPr>
              <w:t>能力</w:t>
            </w:r>
          </w:p>
          <w:p w14:paraId="7C9860A7" w14:textId="77777777" w:rsidR="004F07CD" w:rsidRPr="0064112B" w:rsidRDefault="004F07CD" w:rsidP="00A24A92">
            <w:pPr>
              <w:pStyle w:val="a4"/>
              <w:spacing w:after="0"/>
              <w:ind w:leftChars="-50" w:left="-105" w:rightChars="-50" w:right="-105"/>
              <w:jc w:val="center"/>
              <w:rPr>
                <w:rFonts w:ascii="黑体" w:eastAsia="黑体" w:hAnsi="黑体"/>
              </w:rPr>
            </w:pPr>
            <w:r w:rsidRPr="0064112B">
              <w:rPr>
                <w:rFonts w:ascii="黑体" w:eastAsia="黑体" w:hAnsi="黑体" w:hint="eastAsia"/>
              </w:rPr>
              <w:t>（20</w:t>
            </w:r>
            <w:r w:rsidRPr="0064112B">
              <w:rPr>
                <w:rFonts w:ascii="黑体" w:eastAsia="黑体" w:hAnsi="黑体"/>
              </w:rPr>
              <w:t>）</w:t>
            </w:r>
          </w:p>
        </w:tc>
        <w:tc>
          <w:tcPr>
            <w:tcW w:w="831" w:type="pct"/>
            <w:tcMar>
              <w:left w:w="28" w:type="dxa"/>
              <w:right w:w="28" w:type="dxa"/>
            </w:tcMar>
            <w:vAlign w:val="center"/>
          </w:tcPr>
          <w:p w14:paraId="7CC0EC69" w14:textId="77777777" w:rsidR="004F07CD" w:rsidRPr="0064112B" w:rsidRDefault="002736DE" w:rsidP="004F07CD">
            <w:pPr>
              <w:pStyle w:val="a4"/>
              <w:spacing w:after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解决</w:t>
            </w:r>
            <w:r>
              <w:rPr>
                <w:rFonts w:ascii="黑体" w:eastAsia="黑体" w:hAnsi="黑体"/>
              </w:rPr>
              <w:t>方案</w:t>
            </w:r>
          </w:p>
          <w:p w14:paraId="103A8131" w14:textId="77777777" w:rsidR="004F07CD" w:rsidRPr="0064112B" w:rsidRDefault="004F07CD" w:rsidP="00A24A92">
            <w:pPr>
              <w:pStyle w:val="a4"/>
              <w:spacing w:after="0"/>
              <w:jc w:val="center"/>
              <w:rPr>
                <w:rFonts w:ascii="黑体" w:eastAsia="黑体" w:hAnsi="黑体"/>
              </w:rPr>
            </w:pPr>
            <w:r w:rsidRPr="0064112B">
              <w:rPr>
                <w:rFonts w:ascii="黑体" w:eastAsia="黑体" w:hAnsi="黑体" w:hint="eastAsia"/>
              </w:rPr>
              <w:t>（20</w:t>
            </w:r>
            <w:r w:rsidRPr="0064112B">
              <w:rPr>
                <w:rFonts w:ascii="黑体" w:eastAsia="黑体" w:hAnsi="黑体"/>
              </w:rPr>
              <w:t>）</w:t>
            </w:r>
          </w:p>
        </w:tc>
        <w:tc>
          <w:tcPr>
            <w:tcW w:w="832" w:type="pct"/>
            <w:tcMar>
              <w:left w:w="28" w:type="dxa"/>
              <w:right w:w="28" w:type="dxa"/>
            </w:tcMar>
            <w:vAlign w:val="center"/>
          </w:tcPr>
          <w:p w14:paraId="2F7AF0D2" w14:textId="77777777" w:rsidR="004F07CD" w:rsidRPr="0064112B" w:rsidRDefault="004A64CC" w:rsidP="004F07CD">
            <w:pPr>
              <w:pStyle w:val="a4"/>
              <w:spacing w:after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U</w:t>
            </w:r>
            <w:r>
              <w:rPr>
                <w:rFonts w:ascii="黑体" w:eastAsia="黑体" w:hAnsi="黑体"/>
              </w:rPr>
              <w:t>I</w:t>
            </w:r>
            <w:r>
              <w:rPr>
                <w:rFonts w:ascii="黑体" w:eastAsia="黑体" w:hAnsi="黑体" w:hint="eastAsia"/>
              </w:rPr>
              <w:t>设计</w:t>
            </w:r>
          </w:p>
          <w:p w14:paraId="1A756EB9" w14:textId="77777777" w:rsidR="004F07CD" w:rsidRPr="0064112B" w:rsidRDefault="004F07CD" w:rsidP="00A24A92">
            <w:pPr>
              <w:pStyle w:val="a4"/>
              <w:spacing w:after="0"/>
              <w:jc w:val="center"/>
              <w:rPr>
                <w:rFonts w:ascii="黑体" w:eastAsia="黑体" w:hAnsi="黑体"/>
              </w:rPr>
            </w:pPr>
            <w:r w:rsidRPr="0064112B">
              <w:rPr>
                <w:rFonts w:ascii="黑体" w:eastAsia="黑体" w:hAnsi="黑体" w:hint="eastAsia"/>
              </w:rPr>
              <w:t>（20</w:t>
            </w:r>
            <w:r w:rsidRPr="0064112B">
              <w:rPr>
                <w:rFonts w:ascii="黑体" w:eastAsia="黑体" w:hAnsi="黑体"/>
              </w:rPr>
              <w:t>）</w:t>
            </w:r>
          </w:p>
        </w:tc>
        <w:tc>
          <w:tcPr>
            <w:tcW w:w="831" w:type="pct"/>
            <w:tcMar>
              <w:left w:w="28" w:type="dxa"/>
              <w:right w:w="28" w:type="dxa"/>
            </w:tcMar>
            <w:vAlign w:val="center"/>
          </w:tcPr>
          <w:p w14:paraId="26257F28" w14:textId="77777777" w:rsidR="004F07CD" w:rsidRPr="0064112B" w:rsidRDefault="002736DE" w:rsidP="004F07CD">
            <w:pPr>
              <w:pStyle w:val="a4"/>
              <w:spacing w:after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技术水平</w:t>
            </w:r>
          </w:p>
          <w:p w14:paraId="078BF41B" w14:textId="77777777" w:rsidR="004F07CD" w:rsidRPr="0064112B" w:rsidRDefault="004F07CD" w:rsidP="00A24A92">
            <w:pPr>
              <w:pStyle w:val="a4"/>
              <w:spacing w:after="0"/>
              <w:jc w:val="center"/>
              <w:rPr>
                <w:rFonts w:ascii="黑体" w:eastAsia="黑体" w:hAnsi="黑体"/>
              </w:rPr>
            </w:pPr>
            <w:r w:rsidRPr="0064112B">
              <w:rPr>
                <w:rFonts w:ascii="黑体" w:eastAsia="黑体" w:hAnsi="黑体" w:hint="eastAsia"/>
              </w:rPr>
              <w:t>（20</w:t>
            </w:r>
            <w:r w:rsidRPr="0064112B">
              <w:rPr>
                <w:rFonts w:ascii="黑体" w:eastAsia="黑体" w:hAnsi="黑体"/>
              </w:rPr>
              <w:t>）</w:t>
            </w:r>
          </w:p>
        </w:tc>
        <w:tc>
          <w:tcPr>
            <w:tcW w:w="961" w:type="pct"/>
            <w:tcMar>
              <w:left w:w="28" w:type="dxa"/>
              <w:right w:w="28" w:type="dxa"/>
            </w:tcMar>
            <w:vAlign w:val="center"/>
          </w:tcPr>
          <w:p w14:paraId="1F2069BB" w14:textId="77777777" w:rsidR="004F07CD" w:rsidRPr="0064112B" w:rsidRDefault="002736DE" w:rsidP="004F07CD">
            <w:pPr>
              <w:pStyle w:val="a4"/>
              <w:spacing w:after="0"/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协作</w:t>
            </w:r>
            <w:r>
              <w:rPr>
                <w:rFonts w:ascii="黑体" w:eastAsia="黑体" w:hAnsi="黑体"/>
              </w:rPr>
              <w:t>与</w:t>
            </w:r>
            <w:r w:rsidR="004F07CD" w:rsidRPr="0064112B">
              <w:rPr>
                <w:rFonts w:ascii="黑体" w:eastAsia="黑体" w:hAnsi="黑体" w:hint="eastAsia"/>
              </w:rPr>
              <w:t>表达</w:t>
            </w:r>
          </w:p>
          <w:p w14:paraId="3984EE12" w14:textId="77777777" w:rsidR="004F07CD" w:rsidRPr="0064112B" w:rsidRDefault="004F07CD" w:rsidP="00A24A92">
            <w:pPr>
              <w:pStyle w:val="a4"/>
              <w:spacing w:after="0"/>
              <w:jc w:val="center"/>
              <w:rPr>
                <w:rFonts w:ascii="黑体" w:eastAsia="黑体" w:hAnsi="黑体"/>
              </w:rPr>
            </w:pPr>
            <w:r w:rsidRPr="0064112B">
              <w:rPr>
                <w:rFonts w:ascii="黑体" w:eastAsia="黑体" w:hAnsi="黑体" w:hint="eastAsia"/>
              </w:rPr>
              <w:t>（20</w:t>
            </w:r>
            <w:r w:rsidRPr="0064112B">
              <w:rPr>
                <w:rFonts w:ascii="黑体" w:eastAsia="黑体" w:hAnsi="黑体"/>
              </w:rPr>
              <w:t>）</w:t>
            </w:r>
          </w:p>
        </w:tc>
        <w:tc>
          <w:tcPr>
            <w:tcW w:w="714" w:type="pct"/>
            <w:tcMar>
              <w:left w:w="28" w:type="dxa"/>
              <w:right w:w="28" w:type="dxa"/>
            </w:tcMar>
            <w:vAlign w:val="center"/>
          </w:tcPr>
          <w:p w14:paraId="3BADF8CA" w14:textId="77777777" w:rsidR="004F07CD" w:rsidRPr="0064112B" w:rsidRDefault="004F07CD" w:rsidP="004F07CD">
            <w:pPr>
              <w:pStyle w:val="a4"/>
              <w:spacing w:after="0"/>
              <w:jc w:val="center"/>
              <w:rPr>
                <w:rFonts w:ascii="黑体" w:eastAsia="黑体" w:hAnsi="黑体"/>
              </w:rPr>
            </w:pPr>
            <w:r w:rsidRPr="0064112B">
              <w:rPr>
                <w:rFonts w:ascii="黑体" w:eastAsia="黑体" w:hAnsi="黑体" w:hint="eastAsia"/>
              </w:rPr>
              <w:t xml:space="preserve">总 </w:t>
            </w:r>
            <w:r w:rsidR="00964D25">
              <w:rPr>
                <w:rFonts w:ascii="黑体" w:eastAsia="黑体" w:hAnsi="黑体"/>
              </w:rPr>
              <w:t xml:space="preserve"> </w:t>
            </w:r>
            <w:r w:rsidRPr="0064112B">
              <w:rPr>
                <w:rFonts w:ascii="黑体" w:eastAsia="黑体" w:hAnsi="黑体" w:hint="eastAsia"/>
              </w:rPr>
              <w:t>分（100）</w:t>
            </w:r>
          </w:p>
        </w:tc>
      </w:tr>
      <w:tr w:rsidR="00CE0279" w14:paraId="2CC5152E" w14:textId="77777777" w:rsidTr="00094518">
        <w:trPr>
          <w:trHeight w:val="543"/>
        </w:trPr>
        <w:tc>
          <w:tcPr>
            <w:tcW w:w="831" w:type="pct"/>
            <w:vAlign w:val="center"/>
          </w:tcPr>
          <w:p w14:paraId="31601608" w14:textId="77777777" w:rsidR="004F07CD" w:rsidRDefault="004F07C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31" w:type="pct"/>
            <w:vAlign w:val="center"/>
          </w:tcPr>
          <w:p w14:paraId="4E39F58A" w14:textId="77777777" w:rsidR="004F07CD" w:rsidRDefault="004F07C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32" w:type="pct"/>
            <w:vAlign w:val="center"/>
          </w:tcPr>
          <w:p w14:paraId="208D97A9" w14:textId="77777777" w:rsidR="004F07CD" w:rsidRDefault="004F07C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31" w:type="pct"/>
          </w:tcPr>
          <w:p w14:paraId="72FFF0C7" w14:textId="77777777" w:rsidR="004F07CD" w:rsidRDefault="004F07C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61" w:type="pct"/>
          </w:tcPr>
          <w:p w14:paraId="5FC4FFF2" w14:textId="77777777" w:rsidR="004F07CD" w:rsidRDefault="004F07C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4" w:type="pct"/>
            <w:vAlign w:val="center"/>
          </w:tcPr>
          <w:p w14:paraId="239BD848" w14:textId="77777777" w:rsidR="004F07CD" w:rsidRDefault="004F07C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FCA4314" w14:textId="77777777" w:rsidR="00115AA0" w:rsidRDefault="003303C5">
      <w:pPr>
        <w:pStyle w:val="a4"/>
        <w:spacing w:beforeLines="50" w:before="156"/>
        <w:jc w:val="center"/>
        <w:rPr>
          <w:rFonts w:ascii="楷体_GB2312" w:eastAsia="楷体_GB2312"/>
          <w:sz w:val="36"/>
          <w:szCs w:val="36"/>
        </w:rPr>
        <w:sectPr w:rsidR="00115AA0" w:rsidSect="00115AA0">
          <w:headerReference w:type="even" r:id="rId14"/>
          <w:headerReference w:type="default" r:id="rId15"/>
          <w:footerReference w:type="even" r:id="rId16"/>
          <w:footerReference w:type="default" r:id="rId17"/>
          <w:footerReference w:type="first" r:id="rId18"/>
          <w:pgSz w:w="11906" w:h="16838" w:code="9"/>
          <w:pgMar w:top="1418" w:right="1134" w:bottom="1418" w:left="1701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ascii="楷体_GB2312" w:eastAsia="楷体_GB2312" w:hint="eastAsia"/>
          <w:sz w:val="36"/>
          <w:szCs w:val="36"/>
        </w:rPr>
        <w:t>指导教师</w:t>
      </w:r>
      <w:r w:rsidR="002B7FDC">
        <w:rPr>
          <w:rFonts w:ascii="楷体_GB2312" w:eastAsia="楷体_GB2312" w:hint="eastAsia"/>
          <w:sz w:val="36"/>
          <w:szCs w:val="36"/>
        </w:rPr>
        <w:t>(</w:t>
      </w:r>
      <w:r>
        <w:rPr>
          <w:rFonts w:ascii="楷体_GB2312" w:eastAsia="楷体_GB2312" w:hint="eastAsia"/>
          <w:sz w:val="36"/>
          <w:szCs w:val="36"/>
        </w:rPr>
        <w:t>签名</w:t>
      </w:r>
      <w:r w:rsidR="002B7FDC">
        <w:rPr>
          <w:rFonts w:ascii="楷体_GB2312" w:eastAsia="楷体_GB2312" w:hint="eastAsia"/>
          <w:sz w:val="36"/>
          <w:szCs w:val="36"/>
        </w:rPr>
        <w:t>)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      </w:t>
      </w:r>
      <w:r>
        <w:rPr>
          <w:rFonts w:ascii="楷体_GB2312" w:eastAsia="楷体_GB2312" w:hint="eastAsia"/>
          <w:sz w:val="36"/>
          <w:szCs w:val="36"/>
        </w:rPr>
        <w:t xml:space="preserve">  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043706">
        <w:rPr>
          <w:rFonts w:ascii="楷体_GB2312" w:eastAsia="楷体_GB2312"/>
          <w:sz w:val="36"/>
          <w:szCs w:val="36"/>
          <w:u w:val="single"/>
        </w:rPr>
        <w:t xml:space="preserve">20 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年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</w:t>
      </w:r>
      <w:r>
        <w:rPr>
          <w:rFonts w:ascii="楷体_GB2312" w:eastAsia="楷体_GB2312" w:hint="eastAsia"/>
          <w:sz w:val="36"/>
          <w:szCs w:val="36"/>
        </w:rPr>
        <w:t>月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 </w:t>
      </w:r>
      <w:r>
        <w:rPr>
          <w:rFonts w:ascii="楷体_GB2312" w:eastAsia="楷体_GB2312" w:hint="eastAsia"/>
          <w:sz w:val="36"/>
          <w:szCs w:val="36"/>
        </w:rPr>
        <w:t>日</w:t>
      </w:r>
    </w:p>
    <w:p w14:paraId="2D7C270A" w14:textId="77777777" w:rsidR="003303C5" w:rsidDel="000F17B8" w:rsidRDefault="003303C5">
      <w:pPr>
        <w:pStyle w:val="a4"/>
        <w:spacing w:beforeLines="100" w:before="312"/>
        <w:jc w:val="center"/>
        <w:rPr>
          <w:del w:id="2" w:author="黄襄念" w:date="2016-11-20T11:07:00Z"/>
          <w:rFonts w:ascii="楷体_GB2312" w:eastAsia="楷体_GB2312"/>
          <w:sz w:val="36"/>
          <w:szCs w:val="36"/>
        </w:rPr>
        <w:pPrChange w:id="3" w:author="黄襄念" w:date="2016-11-20T11:07:00Z">
          <w:pPr>
            <w:pStyle w:val="a4"/>
            <w:spacing w:beforeLines="50" w:before="156"/>
            <w:jc w:val="center"/>
          </w:pPr>
        </w:pPrChange>
      </w:pPr>
    </w:p>
    <w:p w14:paraId="0EF27D22" w14:textId="77777777" w:rsidR="003303C5" w:rsidRDefault="003303C5">
      <w:pPr>
        <w:spacing w:beforeLines="100" w:before="312" w:line="360" w:lineRule="auto"/>
        <w:jc w:val="center"/>
        <w:rPr>
          <w:rFonts w:ascii="黑体" w:eastAsia="黑体" w:hAnsi="宋体"/>
          <w:bCs/>
          <w:sz w:val="30"/>
          <w:szCs w:val="30"/>
        </w:rPr>
        <w:pPrChange w:id="4" w:author="黄襄念" w:date="2016-11-20T11:07:00Z">
          <w:pPr>
            <w:spacing w:line="360" w:lineRule="auto"/>
            <w:jc w:val="center"/>
          </w:pPr>
        </w:pPrChange>
      </w:pPr>
      <w:commentRangeStart w:id="5"/>
      <w:r>
        <w:rPr>
          <w:rFonts w:ascii="黑体" w:eastAsia="黑体" w:hAnsi="宋体" w:hint="eastAsia"/>
          <w:bCs/>
          <w:sz w:val="30"/>
          <w:szCs w:val="30"/>
        </w:rPr>
        <w:t xml:space="preserve">目   </w:t>
      </w:r>
      <w:commentRangeStart w:id="6"/>
      <w:r>
        <w:rPr>
          <w:rFonts w:ascii="黑体" w:eastAsia="黑体" w:hAnsi="宋体" w:hint="eastAsia"/>
          <w:bCs/>
          <w:sz w:val="30"/>
          <w:szCs w:val="30"/>
        </w:rPr>
        <w:t>录</w:t>
      </w:r>
      <w:commentRangeEnd w:id="6"/>
      <w:r w:rsidR="00693F32">
        <w:rPr>
          <w:rStyle w:val="aa"/>
        </w:rPr>
        <w:commentReference w:id="6"/>
      </w:r>
      <w:r>
        <w:rPr>
          <w:rFonts w:ascii="黑体" w:eastAsia="黑体" w:hAnsi="宋体" w:hint="eastAsia"/>
          <w:bCs/>
          <w:sz w:val="30"/>
          <w:szCs w:val="30"/>
        </w:rPr>
        <w:t xml:space="preserve"> </w:t>
      </w:r>
      <w:commentRangeEnd w:id="5"/>
      <w:r w:rsidR="00C82DF2">
        <w:rPr>
          <w:rStyle w:val="aa"/>
        </w:rPr>
        <w:commentReference w:id="5"/>
      </w:r>
    </w:p>
    <w:p w14:paraId="07B7344E" w14:textId="77777777" w:rsidR="003303C5" w:rsidRPr="002B25A4" w:rsidRDefault="002B25A4" w:rsidP="002B25A4">
      <w:pPr>
        <w:spacing w:line="360" w:lineRule="auto"/>
        <w:jc w:val="left"/>
        <w:rPr>
          <w:rFonts w:ascii="宋体" w:hAnsi="宋体"/>
          <w:bCs/>
          <w:sz w:val="24"/>
        </w:rPr>
      </w:pPr>
      <w:commentRangeStart w:id="7"/>
      <w:r w:rsidRPr="002B25A4">
        <w:rPr>
          <w:rFonts w:ascii="宋体" w:hAnsi="宋体" w:hint="eastAsia"/>
          <w:bCs/>
          <w:sz w:val="24"/>
        </w:rPr>
        <w:t>摘要</w:t>
      </w:r>
      <w:commentRangeEnd w:id="7"/>
      <w:r w:rsidR="0027018F">
        <w:rPr>
          <w:rStyle w:val="aa"/>
        </w:rPr>
        <w:commentReference w:id="7"/>
      </w:r>
    </w:p>
    <w:p w14:paraId="42CE7548" w14:textId="524829AE" w:rsidR="004B1258" w:rsidRPr="0031580C" w:rsidRDefault="00F44B83" w:rsidP="004B1258">
      <w:pPr>
        <w:pStyle w:val="10"/>
        <w:rPr>
          <w:rFonts w:cstheme="minorBidi"/>
          <w:b w:val="0"/>
          <w:noProof/>
          <w:sz w:val="24"/>
          <w:szCs w:val="22"/>
        </w:rPr>
      </w:pPr>
      <w:r w:rsidRPr="0031580C">
        <w:rPr>
          <w:b w:val="0"/>
          <w:sz w:val="24"/>
        </w:rPr>
        <w:fldChar w:fldCharType="begin"/>
      </w:r>
      <w:r w:rsidRPr="0031580C">
        <w:rPr>
          <w:b w:val="0"/>
          <w:sz w:val="24"/>
        </w:rPr>
        <w:instrText xml:space="preserve"> TOC \o "1-4" \h \z \u </w:instrText>
      </w:r>
      <w:r w:rsidRPr="0031580C">
        <w:rPr>
          <w:b w:val="0"/>
          <w:sz w:val="24"/>
        </w:rPr>
        <w:fldChar w:fldCharType="separate"/>
      </w:r>
      <w:hyperlink w:anchor="_Toc42850812" w:history="1">
        <w:r w:rsidR="004B1258" w:rsidRPr="0031580C">
          <w:rPr>
            <w:rStyle w:val="a6"/>
            <w:b w:val="0"/>
            <w:noProof/>
            <w:sz w:val="24"/>
          </w:rPr>
          <w:t xml:space="preserve">1 </w:t>
        </w:r>
        <w:r w:rsidR="004B1258" w:rsidRPr="0031580C">
          <w:rPr>
            <w:rStyle w:val="a6"/>
            <w:b w:val="0"/>
            <w:noProof/>
            <w:sz w:val="24"/>
          </w:rPr>
          <w:t>前言</w:t>
        </w:r>
        <w:r w:rsidR="004B1258" w:rsidRPr="0031580C">
          <w:rPr>
            <w:b w:val="0"/>
            <w:noProof/>
            <w:webHidden/>
            <w:sz w:val="24"/>
          </w:rPr>
          <w:tab/>
        </w:r>
        <w:r w:rsidR="004B1258" w:rsidRPr="0031580C">
          <w:rPr>
            <w:b w:val="0"/>
            <w:noProof/>
            <w:webHidden/>
            <w:sz w:val="24"/>
          </w:rPr>
          <w:fldChar w:fldCharType="begin"/>
        </w:r>
        <w:r w:rsidR="004B1258" w:rsidRPr="0031580C">
          <w:rPr>
            <w:b w:val="0"/>
            <w:noProof/>
            <w:webHidden/>
            <w:sz w:val="24"/>
          </w:rPr>
          <w:instrText xml:space="preserve"> PAGEREF _Toc42850812 \h </w:instrText>
        </w:r>
        <w:r w:rsidR="004B1258" w:rsidRPr="0031580C">
          <w:rPr>
            <w:b w:val="0"/>
            <w:noProof/>
            <w:webHidden/>
            <w:sz w:val="24"/>
          </w:rPr>
        </w:r>
        <w:r w:rsidR="004B1258" w:rsidRPr="0031580C">
          <w:rPr>
            <w:b w:val="0"/>
            <w:noProof/>
            <w:webHidden/>
            <w:sz w:val="24"/>
          </w:rPr>
          <w:fldChar w:fldCharType="separate"/>
        </w:r>
        <w:r w:rsidR="004B1258" w:rsidRPr="0031580C">
          <w:rPr>
            <w:b w:val="0"/>
            <w:noProof/>
            <w:webHidden/>
            <w:sz w:val="24"/>
          </w:rPr>
          <w:t>1</w:t>
        </w:r>
        <w:r w:rsidR="004B1258" w:rsidRPr="0031580C">
          <w:rPr>
            <w:b w:val="0"/>
            <w:noProof/>
            <w:webHidden/>
            <w:sz w:val="24"/>
          </w:rPr>
          <w:fldChar w:fldCharType="end"/>
        </w:r>
      </w:hyperlink>
    </w:p>
    <w:p w14:paraId="05762DEA" w14:textId="100BF1F3" w:rsidR="004B1258" w:rsidRPr="0031580C" w:rsidRDefault="0080460D" w:rsidP="004B1258">
      <w:pPr>
        <w:pStyle w:val="20"/>
        <w:rPr>
          <w:rFonts w:cstheme="minorBidi"/>
          <w:smallCaps w:val="0"/>
          <w:noProof/>
          <w:sz w:val="24"/>
          <w:szCs w:val="22"/>
        </w:rPr>
      </w:pPr>
      <w:hyperlink w:anchor="_Toc42850813" w:history="1">
        <w:r w:rsidR="004B1258" w:rsidRPr="0031580C">
          <w:rPr>
            <w:rStyle w:val="a6"/>
            <w:noProof/>
            <w:sz w:val="24"/>
          </w:rPr>
          <w:t xml:space="preserve">1.1 </w:t>
        </w:r>
        <w:r w:rsidR="004B1258" w:rsidRPr="0031580C">
          <w:rPr>
            <w:rStyle w:val="a6"/>
            <w:noProof/>
            <w:sz w:val="24"/>
          </w:rPr>
          <w:t>问题的提出</w:t>
        </w:r>
        <w:r w:rsidR="004B1258" w:rsidRPr="0031580C">
          <w:rPr>
            <w:noProof/>
            <w:webHidden/>
            <w:sz w:val="24"/>
          </w:rPr>
          <w:tab/>
        </w:r>
        <w:r w:rsidR="004B1258" w:rsidRPr="0031580C">
          <w:rPr>
            <w:noProof/>
            <w:webHidden/>
            <w:sz w:val="24"/>
          </w:rPr>
          <w:fldChar w:fldCharType="begin"/>
        </w:r>
        <w:r w:rsidR="004B1258" w:rsidRPr="0031580C">
          <w:rPr>
            <w:noProof/>
            <w:webHidden/>
            <w:sz w:val="24"/>
          </w:rPr>
          <w:instrText xml:space="preserve"> PAGEREF _Toc42850813 \h </w:instrText>
        </w:r>
        <w:r w:rsidR="004B1258" w:rsidRPr="0031580C">
          <w:rPr>
            <w:noProof/>
            <w:webHidden/>
            <w:sz w:val="24"/>
          </w:rPr>
        </w:r>
        <w:r w:rsidR="004B1258" w:rsidRPr="0031580C">
          <w:rPr>
            <w:noProof/>
            <w:webHidden/>
            <w:sz w:val="24"/>
          </w:rPr>
          <w:fldChar w:fldCharType="separate"/>
        </w:r>
        <w:r w:rsidR="004B1258" w:rsidRPr="0031580C">
          <w:rPr>
            <w:noProof/>
            <w:webHidden/>
            <w:sz w:val="24"/>
          </w:rPr>
          <w:t>1</w:t>
        </w:r>
        <w:r w:rsidR="004B1258" w:rsidRPr="0031580C">
          <w:rPr>
            <w:noProof/>
            <w:webHidden/>
            <w:sz w:val="24"/>
          </w:rPr>
          <w:fldChar w:fldCharType="end"/>
        </w:r>
      </w:hyperlink>
    </w:p>
    <w:p w14:paraId="21CC2CEC" w14:textId="727B3430" w:rsidR="004B1258" w:rsidRPr="0031580C" w:rsidRDefault="0080460D" w:rsidP="004B1258">
      <w:pPr>
        <w:pStyle w:val="20"/>
        <w:rPr>
          <w:rFonts w:cstheme="minorBidi"/>
          <w:smallCaps w:val="0"/>
          <w:noProof/>
          <w:sz w:val="24"/>
          <w:szCs w:val="22"/>
        </w:rPr>
      </w:pPr>
      <w:hyperlink w:anchor="_Toc42850814" w:history="1">
        <w:r w:rsidR="004B1258" w:rsidRPr="0031580C">
          <w:rPr>
            <w:rStyle w:val="a6"/>
            <w:noProof/>
            <w:sz w:val="24"/>
          </w:rPr>
          <w:t xml:space="preserve">1.2 </w:t>
        </w:r>
        <w:r w:rsidR="004B1258" w:rsidRPr="0031580C">
          <w:rPr>
            <w:rStyle w:val="a6"/>
            <w:noProof/>
            <w:sz w:val="24"/>
          </w:rPr>
          <w:t>任务与分析</w:t>
        </w:r>
        <w:r w:rsidR="004B1258" w:rsidRPr="0031580C">
          <w:rPr>
            <w:noProof/>
            <w:webHidden/>
            <w:sz w:val="24"/>
          </w:rPr>
          <w:tab/>
        </w:r>
        <w:r w:rsidR="004B1258" w:rsidRPr="0031580C">
          <w:rPr>
            <w:noProof/>
            <w:webHidden/>
            <w:sz w:val="24"/>
          </w:rPr>
          <w:fldChar w:fldCharType="begin"/>
        </w:r>
        <w:r w:rsidR="004B1258" w:rsidRPr="0031580C">
          <w:rPr>
            <w:noProof/>
            <w:webHidden/>
            <w:sz w:val="24"/>
          </w:rPr>
          <w:instrText xml:space="preserve"> PAGEREF _Toc42850814 \h </w:instrText>
        </w:r>
        <w:r w:rsidR="004B1258" w:rsidRPr="0031580C">
          <w:rPr>
            <w:noProof/>
            <w:webHidden/>
            <w:sz w:val="24"/>
          </w:rPr>
        </w:r>
        <w:r w:rsidR="004B1258" w:rsidRPr="0031580C">
          <w:rPr>
            <w:noProof/>
            <w:webHidden/>
            <w:sz w:val="24"/>
          </w:rPr>
          <w:fldChar w:fldCharType="separate"/>
        </w:r>
        <w:r w:rsidR="004B1258" w:rsidRPr="0031580C">
          <w:rPr>
            <w:noProof/>
            <w:webHidden/>
            <w:sz w:val="24"/>
          </w:rPr>
          <w:t>1</w:t>
        </w:r>
        <w:r w:rsidR="004B1258" w:rsidRPr="0031580C">
          <w:rPr>
            <w:noProof/>
            <w:webHidden/>
            <w:sz w:val="24"/>
          </w:rPr>
          <w:fldChar w:fldCharType="end"/>
        </w:r>
      </w:hyperlink>
    </w:p>
    <w:p w14:paraId="30E41514" w14:textId="59750CAA" w:rsidR="004B1258" w:rsidRPr="0031580C" w:rsidRDefault="0080460D" w:rsidP="004B1258">
      <w:pPr>
        <w:pStyle w:val="10"/>
        <w:rPr>
          <w:rFonts w:cstheme="minorBidi"/>
          <w:b w:val="0"/>
          <w:noProof/>
          <w:sz w:val="24"/>
          <w:szCs w:val="22"/>
        </w:rPr>
      </w:pPr>
      <w:hyperlink w:anchor="_Toc42850815" w:history="1">
        <w:r w:rsidR="004B1258" w:rsidRPr="0031580C">
          <w:rPr>
            <w:rStyle w:val="a6"/>
            <w:b w:val="0"/>
            <w:noProof/>
            <w:sz w:val="24"/>
          </w:rPr>
          <w:t>2.</w:t>
        </w:r>
        <w:r w:rsidR="004B1258" w:rsidRPr="0031580C">
          <w:rPr>
            <w:rStyle w:val="a6"/>
            <w:b w:val="0"/>
            <w:noProof/>
            <w:sz w:val="24"/>
          </w:rPr>
          <w:t>系统总体设计</w:t>
        </w:r>
        <w:r w:rsidR="004B1258" w:rsidRPr="0031580C">
          <w:rPr>
            <w:b w:val="0"/>
            <w:noProof/>
            <w:webHidden/>
            <w:sz w:val="24"/>
          </w:rPr>
          <w:tab/>
        </w:r>
        <w:r w:rsidR="004B1258" w:rsidRPr="0031580C">
          <w:rPr>
            <w:b w:val="0"/>
            <w:noProof/>
            <w:webHidden/>
            <w:sz w:val="24"/>
          </w:rPr>
          <w:fldChar w:fldCharType="begin"/>
        </w:r>
        <w:r w:rsidR="004B1258" w:rsidRPr="0031580C">
          <w:rPr>
            <w:b w:val="0"/>
            <w:noProof/>
            <w:webHidden/>
            <w:sz w:val="24"/>
          </w:rPr>
          <w:instrText xml:space="preserve"> PAGEREF _Toc42850815 \h </w:instrText>
        </w:r>
        <w:r w:rsidR="004B1258" w:rsidRPr="0031580C">
          <w:rPr>
            <w:b w:val="0"/>
            <w:noProof/>
            <w:webHidden/>
            <w:sz w:val="24"/>
          </w:rPr>
        </w:r>
        <w:r w:rsidR="004B1258" w:rsidRPr="0031580C">
          <w:rPr>
            <w:b w:val="0"/>
            <w:noProof/>
            <w:webHidden/>
            <w:sz w:val="24"/>
          </w:rPr>
          <w:fldChar w:fldCharType="separate"/>
        </w:r>
        <w:r w:rsidR="004B1258" w:rsidRPr="0031580C">
          <w:rPr>
            <w:b w:val="0"/>
            <w:noProof/>
            <w:webHidden/>
            <w:sz w:val="24"/>
          </w:rPr>
          <w:t>2</w:t>
        </w:r>
        <w:r w:rsidR="004B1258" w:rsidRPr="0031580C">
          <w:rPr>
            <w:b w:val="0"/>
            <w:noProof/>
            <w:webHidden/>
            <w:sz w:val="24"/>
          </w:rPr>
          <w:fldChar w:fldCharType="end"/>
        </w:r>
      </w:hyperlink>
    </w:p>
    <w:p w14:paraId="390974B6" w14:textId="4757D05E" w:rsidR="004B1258" w:rsidRPr="0031580C" w:rsidRDefault="0080460D" w:rsidP="004B1258">
      <w:pPr>
        <w:pStyle w:val="20"/>
        <w:rPr>
          <w:rFonts w:cstheme="minorBidi"/>
          <w:smallCaps w:val="0"/>
          <w:noProof/>
          <w:sz w:val="24"/>
          <w:szCs w:val="22"/>
        </w:rPr>
      </w:pPr>
      <w:hyperlink w:anchor="_Toc42850816" w:history="1">
        <w:r w:rsidR="004B1258" w:rsidRPr="0031580C">
          <w:rPr>
            <w:rStyle w:val="a6"/>
            <w:noProof/>
            <w:sz w:val="24"/>
          </w:rPr>
          <w:t xml:space="preserve">2.1 </w:t>
        </w:r>
        <w:r w:rsidR="004B1258" w:rsidRPr="0031580C">
          <w:rPr>
            <w:rStyle w:val="a6"/>
            <w:noProof/>
            <w:sz w:val="24"/>
          </w:rPr>
          <w:t>开发工具</w:t>
        </w:r>
        <w:r w:rsidR="004B1258" w:rsidRPr="0031580C">
          <w:rPr>
            <w:noProof/>
            <w:webHidden/>
            <w:sz w:val="24"/>
          </w:rPr>
          <w:tab/>
        </w:r>
        <w:r w:rsidR="004B1258" w:rsidRPr="0031580C">
          <w:rPr>
            <w:noProof/>
            <w:webHidden/>
            <w:sz w:val="24"/>
          </w:rPr>
          <w:fldChar w:fldCharType="begin"/>
        </w:r>
        <w:r w:rsidR="004B1258" w:rsidRPr="0031580C">
          <w:rPr>
            <w:noProof/>
            <w:webHidden/>
            <w:sz w:val="24"/>
          </w:rPr>
          <w:instrText xml:space="preserve"> PAGEREF _Toc42850816 \h </w:instrText>
        </w:r>
        <w:r w:rsidR="004B1258" w:rsidRPr="0031580C">
          <w:rPr>
            <w:noProof/>
            <w:webHidden/>
            <w:sz w:val="24"/>
          </w:rPr>
        </w:r>
        <w:r w:rsidR="004B1258" w:rsidRPr="0031580C">
          <w:rPr>
            <w:noProof/>
            <w:webHidden/>
            <w:sz w:val="24"/>
          </w:rPr>
          <w:fldChar w:fldCharType="separate"/>
        </w:r>
        <w:r w:rsidR="004B1258" w:rsidRPr="0031580C">
          <w:rPr>
            <w:noProof/>
            <w:webHidden/>
            <w:sz w:val="24"/>
          </w:rPr>
          <w:t>2</w:t>
        </w:r>
        <w:r w:rsidR="004B1258" w:rsidRPr="0031580C">
          <w:rPr>
            <w:noProof/>
            <w:webHidden/>
            <w:sz w:val="24"/>
          </w:rPr>
          <w:fldChar w:fldCharType="end"/>
        </w:r>
      </w:hyperlink>
    </w:p>
    <w:p w14:paraId="3ACF38CB" w14:textId="492BEFC0" w:rsidR="004B1258" w:rsidRPr="0031580C" w:rsidRDefault="0080460D" w:rsidP="004B1258">
      <w:pPr>
        <w:pStyle w:val="20"/>
        <w:rPr>
          <w:rFonts w:cstheme="minorBidi"/>
          <w:smallCaps w:val="0"/>
          <w:noProof/>
          <w:sz w:val="24"/>
          <w:szCs w:val="22"/>
        </w:rPr>
      </w:pPr>
      <w:hyperlink w:anchor="_Toc42850817" w:history="1">
        <w:r w:rsidR="004B1258" w:rsidRPr="0031580C">
          <w:rPr>
            <w:rStyle w:val="a6"/>
            <w:noProof/>
            <w:sz w:val="24"/>
          </w:rPr>
          <w:t xml:space="preserve">2.2 </w:t>
        </w:r>
        <w:r w:rsidR="004B1258" w:rsidRPr="0031580C">
          <w:rPr>
            <w:rStyle w:val="a6"/>
            <w:noProof/>
            <w:sz w:val="24"/>
          </w:rPr>
          <w:t>系统框图</w:t>
        </w:r>
        <w:r w:rsidR="004B1258" w:rsidRPr="0031580C">
          <w:rPr>
            <w:noProof/>
            <w:webHidden/>
            <w:sz w:val="24"/>
          </w:rPr>
          <w:tab/>
        </w:r>
        <w:r w:rsidR="004B1258" w:rsidRPr="0031580C">
          <w:rPr>
            <w:noProof/>
            <w:webHidden/>
            <w:sz w:val="24"/>
          </w:rPr>
          <w:fldChar w:fldCharType="begin"/>
        </w:r>
        <w:r w:rsidR="004B1258" w:rsidRPr="0031580C">
          <w:rPr>
            <w:noProof/>
            <w:webHidden/>
            <w:sz w:val="24"/>
          </w:rPr>
          <w:instrText xml:space="preserve"> PAGEREF _Toc42850817 \h </w:instrText>
        </w:r>
        <w:r w:rsidR="004B1258" w:rsidRPr="0031580C">
          <w:rPr>
            <w:noProof/>
            <w:webHidden/>
            <w:sz w:val="24"/>
          </w:rPr>
        </w:r>
        <w:r w:rsidR="004B1258" w:rsidRPr="0031580C">
          <w:rPr>
            <w:noProof/>
            <w:webHidden/>
            <w:sz w:val="24"/>
          </w:rPr>
          <w:fldChar w:fldCharType="separate"/>
        </w:r>
        <w:r w:rsidR="004B1258" w:rsidRPr="0031580C">
          <w:rPr>
            <w:noProof/>
            <w:webHidden/>
            <w:sz w:val="24"/>
          </w:rPr>
          <w:t>2</w:t>
        </w:r>
        <w:r w:rsidR="004B1258" w:rsidRPr="0031580C">
          <w:rPr>
            <w:noProof/>
            <w:webHidden/>
            <w:sz w:val="24"/>
          </w:rPr>
          <w:fldChar w:fldCharType="end"/>
        </w:r>
      </w:hyperlink>
    </w:p>
    <w:p w14:paraId="3AC292F2" w14:textId="15392258" w:rsidR="004B1258" w:rsidRPr="0031580C" w:rsidRDefault="0080460D" w:rsidP="004B1258">
      <w:pPr>
        <w:pStyle w:val="20"/>
        <w:rPr>
          <w:rFonts w:cstheme="minorBidi"/>
          <w:smallCaps w:val="0"/>
          <w:noProof/>
          <w:sz w:val="24"/>
          <w:szCs w:val="22"/>
        </w:rPr>
      </w:pPr>
      <w:hyperlink w:anchor="_Toc42850818" w:history="1">
        <w:r w:rsidR="004B1258" w:rsidRPr="0031580C">
          <w:rPr>
            <w:rStyle w:val="a6"/>
            <w:noProof/>
            <w:sz w:val="24"/>
          </w:rPr>
          <w:t xml:space="preserve">2.3 </w:t>
        </w:r>
        <w:r w:rsidR="004B1258" w:rsidRPr="0031580C">
          <w:rPr>
            <w:rStyle w:val="a6"/>
            <w:noProof/>
            <w:sz w:val="24"/>
          </w:rPr>
          <w:t>模块功能</w:t>
        </w:r>
        <w:r w:rsidR="004B1258" w:rsidRPr="0031580C">
          <w:rPr>
            <w:noProof/>
            <w:webHidden/>
            <w:sz w:val="24"/>
          </w:rPr>
          <w:tab/>
        </w:r>
        <w:r w:rsidR="004B1258" w:rsidRPr="0031580C">
          <w:rPr>
            <w:noProof/>
            <w:webHidden/>
            <w:sz w:val="24"/>
          </w:rPr>
          <w:fldChar w:fldCharType="begin"/>
        </w:r>
        <w:r w:rsidR="004B1258" w:rsidRPr="0031580C">
          <w:rPr>
            <w:noProof/>
            <w:webHidden/>
            <w:sz w:val="24"/>
          </w:rPr>
          <w:instrText xml:space="preserve"> PAGEREF _Toc42850818 \h </w:instrText>
        </w:r>
        <w:r w:rsidR="004B1258" w:rsidRPr="0031580C">
          <w:rPr>
            <w:noProof/>
            <w:webHidden/>
            <w:sz w:val="24"/>
          </w:rPr>
        </w:r>
        <w:r w:rsidR="004B1258" w:rsidRPr="0031580C">
          <w:rPr>
            <w:noProof/>
            <w:webHidden/>
            <w:sz w:val="24"/>
          </w:rPr>
          <w:fldChar w:fldCharType="separate"/>
        </w:r>
        <w:r w:rsidR="004B1258" w:rsidRPr="0031580C">
          <w:rPr>
            <w:noProof/>
            <w:webHidden/>
            <w:sz w:val="24"/>
          </w:rPr>
          <w:t>4</w:t>
        </w:r>
        <w:r w:rsidR="004B1258" w:rsidRPr="0031580C">
          <w:rPr>
            <w:noProof/>
            <w:webHidden/>
            <w:sz w:val="24"/>
          </w:rPr>
          <w:fldChar w:fldCharType="end"/>
        </w:r>
      </w:hyperlink>
    </w:p>
    <w:p w14:paraId="558C2787" w14:textId="651F5FFA" w:rsidR="004B1258" w:rsidRPr="0031580C" w:rsidRDefault="0080460D" w:rsidP="004B1258">
      <w:pPr>
        <w:pStyle w:val="30"/>
        <w:tabs>
          <w:tab w:val="right" w:leader="dot" w:pos="9061"/>
        </w:tabs>
        <w:spacing w:line="360" w:lineRule="auto"/>
        <w:rPr>
          <w:rFonts w:cstheme="minorBidi"/>
          <w:i w:val="0"/>
          <w:iCs w:val="0"/>
          <w:noProof/>
          <w:sz w:val="24"/>
          <w:szCs w:val="22"/>
        </w:rPr>
      </w:pPr>
      <w:hyperlink w:anchor="_Toc42850819" w:history="1">
        <w:r w:rsidR="004B1258" w:rsidRPr="0031580C">
          <w:rPr>
            <w:rStyle w:val="a6"/>
            <w:rFonts w:cs="Arial"/>
            <w:i w:val="0"/>
            <w:noProof/>
            <w:sz w:val="24"/>
          </w:rPr>
          <w:t xml:space="preserve">2.3.1 </w:t>
        </w:r>
        <w:r w:rsidR="004B1258" w:rsidRPr="0031580C">
          <w:rPr>
            <w:rStyle w:val="a6"/>
            <w:i w:val="0"/>
            <w:noProof/>
            <w:sz w:val="24"/>
          </w:rPr>
          <w:t>登录功能</w:t>
        </w:r>
        <w:r w:rsidR="004B1258" w:rsidRPr="0031580C">
          <w:rPr>
            <w:i w:val="0"/>
            <w:noProof/>
            <w:webHidden/>
            <w:sz w:val="24"/>
          </w:rPr>
          <w:tab/>
        </w:r>
        <w:r w:rsidR="004B1258" w:rsidRPr="0031580C">
          <w:rPr>
            <w:i w:val="0"/>
            <w:noProof/>
            <w:webHidden/>
            <w:sz w:val="24"/>
          </w:rPr>
          <w:fldChar w:fldCharType="begin"/>
        </w:r>
        <w:r w:rsidR="004B1258" w:rsidRPr="0031580C">
          <w:rPr>
            <w:i w:val="0"/>
            <w:noProof/>
            <w:webHidden/>
            <w:sz w:val="24"/>
          </w:rPr>
          <w:instrText xml:space="preserve"> PAGEREF _Toc42850819 \h </w:instrText>
        </w:r>
        <w:r w:rsidR="004B1258" w:rsidRPr="0031580C">
          <w:rPr>
            <w:i w:val="0"/>
            <w:noProof/>
            <w:webHidden/>
            <w:sz w:val="24"/>
          </w:rPr>
        </w:r>
        <w:r w:rsidR="004B1258" w:rsidRPr="0031580C">
          <w:rPr>
            <w:i w:val="0"/>
            <w:noProof/>
            <w:webHidden/>
            <w:sz w:val="24"/>
          </w:rPr>
          <w:fldChar w:fldCharType="separate"/>
        </w:r>
        <w:r w:rsidR="004B1258" w:rsidRPr="0031580C">
          <w:rPr>
            <w:i w:val="0"/>
            <w:noProof/>
            <w:webHidden/>
            <w:sz w:val="24"/>
          </w:rPr>
          <w:t>4</w:t>
        </w:r>
        <w:r w:rsidR="004B1258" w:rsidRPr="0031580C">
          <w:rPr>
            <w:i w:val="0"/>
            <w:noProof/>
            <w:webHidden/>
            <w:sz w:val="24"/>
          </w:rPr>
          <w:fldChar w:fldCharType="end"/>
        </w:r>
      </w:hyperlink>
    </w:p>
    <w:p w14:paraId="7CD5492B" w14:textId="4F4A18CF" w:rsidR="004B1258" w:rsidRPr="0031580C" w:rsidRDefault="0080460D" w:rsidP="004B1258">
      <w:pPr>
        <w:pStyle w:val="30"/>
        <w:tabs>
          <w:tab w:val="right" w:leader="dot" w:pos="9061"/>
        </w:tabs>
        <w:spacing w:line="360" w:lineRule="auto"/>
        <w:rPr>
          <w:rFonts w:cstheme="minorBidi"/>
          <w:i w:val="0"/>
          <w:iCs w:val="0"/>
          <w:noProof/>
          <w:sz w:val="24"/>
          <w:szCs w:val="22"/>
        </w:rPr>
      </w:pPr>
      <w:hyperlink w:anchor="_Toc42850820" w:history="1">
        <w:r w:rsidR="004B1258" w:rsidRPr="0031580C">
          <w:rPr>
            <w:rStyle w:val="a6"/>
            <w:rFonts w:cs="Arial"/>
            <w:i w:val="0"/>
            <w:noProof/>
            <w:sz w:val="24"/>
          </w:rPr>
          <w:t xml:space="preserve">2.3.2 </w:t>
        </w:r>
        <w:r w:rsidR="004B1258" w:rsidRPr="0031580C">
          <w:rPr>
            <w:rStyle w:val="a6"/>
            <w:rFonts w:cs="Arial"/>
            <w:i w:val="0"/>
            <w:noProof/>
            <w:sz w:val="24"/>
          </w:rPr>
          <w:t>新增学生信息</w:t>
        </w:r>
        <w:r w:rsidR="004B1258" w:rsidRPr="0031580C">
          <w:rPr>
            <w:i w:val="0"/>
            <w:noProof/>
            <w:webHidden/>
            <w:sz w:val="24"/>
          </w:rPr>
          <w:tab/>
        </w:r>
        <w:r w:rsidR="004B1258" w:rsidRPr="0031580C">
          <w:rPr>
            <w:i w:val="0"/>
            <w:noProof/>
            <w:webHidden/>
            <w:sz w:val="24"/>
          </w:rPr>
          <w:fldChar w:fldCharType="begin"/>
        </w:r>
        <w:r w:rsidR="004B1258" w:rsidRPr="0031580C">
          <w:rPr>
            <w:i w:val="0"/>
            <w:noProof/>
            <w:webHidden/>
            <w:sz w:val="24"/>
          </w:rPr>
          <w:instrText xml:space="preserve"> PAGEREF _Toc42850820 \h </w:instrText>
        </w:r>
        <w:r w:rsidR="004B1258" w:rsidRPr="0031580C">
          <w:rPr>
            <w:i w:val="0"/>
            <w:noProof/>
            <w:webHidden/>
            <w:sz w:val="24"/>
          </w:rPr>
        </w:r>
        <w:r w:rsidR="004B1258" w:rsidRPr="0031580C">
          <w:rPr>
            <w:i w:val="0"/>
            <w:noProof/>
            <w:webHidden/>
            <w:sz w:val="24"/>
          </w:rPr>
          <w:fldChar w:fldCharType="separate"/>
        </w:r>
        <w:r w:rsidR="004B1258" w:rsidRPr="0031580C">
          <w:rPr>
            <w:i w:val="0"/>
            <w:noProof/>
            <w:webHidden/>
            <w:sz w:val="24"/>
          </w:rPr>
          <w:t>4</w:t>
        </w:r>
        <w:r w:rsidR="004B1258" w:rsidRPr="0031580C">
          <w:rPr>
            <w:i w:val="0"/>
            <w:noProof/>
            <w:webHidden/>
            <w:sz w:val="24"/>
          </w:rPr>
          <w:fldChar w:fldCharType="end"/>
        </w:r>
      </w:hyperlink>
    </w:p>
    <w:p w14:paraId="1D6502BD" w14:textId="4D88D139" w:rsidR="004B1258" w:rsidRPr="0031580C" w:rsidRDefault="0080460D" w:rsidP="004B1258">
      <w:pPr>
        <w:pStyle w:val="30"/>
        <w:tabs>
          <w:tab w:val="right" w:leader="dot" w:pos="9061"/>
        </w:tabs>
        <w:spacing w:line="360" w:lineRule="auto"/>
        <w:rPr>
          <w:rFonts w:cstheme="minorBidi"/>
          <w:i w:val="0"/>
          <w:iCs w:val="0"/>
          <w:noProof/>
          <w:sz w:val="24"/>
          <w:szCs w:val="22"/>
        </w:rPr>
      </w:pPr>
      <w:hyperlink w:anchor="_Toc42850821" w:history="1">
        <w:r w:rsidR="004B1258" w:rsidRPr="0031580C">
          <w:rPr>
            <w:rStyle w:val="a6"/>
            <w:rFonts w:cs="Arial"/>
            <w:i w:val="0"/>
            <w:noProof/>
            <w:sz w:val="24"/>
          </w:rPr>
          <w:t xml:space="preserve">2.3.3 </w:t>
        </w:r>
        <w:r w:rsidR="004B1258" w:rsidRPr="0031580C">
          <w:rPr>
            <w:rStyle w:val="a6"/>
            <w:rFonts w:cs="Arial"/>
            <w:i w:val="0"/>
            <w:noProof/>
            <w:sz w:val="24"/>
          </w:rPr>
          <w:t>删除学生信息</w:t>
        </w:r>
        <w:r w:rsidR="004B1258" w:rsidRPr="0031580C">
          <w:rPr>
            <w:i w:val="0"/>
            <w:noProof/>
            <w:webHidden/>
            <w:sz w:val="24"/>
          </w:rPr>
          <w:tab/>
        </w:r>
        <w:r w:rsidR="004B1258" w:rsidRPr="0031580C">
          <w:rPr>
            <w:i w:val="0"/>
            <w:noProof/>
            <w:webHidden/>
            <w:sz w:val="24"/>
          </w:rPr>
          <w:fldChar w:fldCharType="begin"/>
        </w:r>
        <w:r w:rsidR="004B1258" w:rsidRPr="0031580C">
          <w:rPr>
            <w:i w:val="0"/>
            <w:noProof/>
            <w:webHidden/>
            <w:sz w:val="24"/>
          </w:rPr>
          <w:instrText xml:space="preserve"> PAGEREF _Toc42850821 \h </w:instrText>
        </w:r>
        <w:r w:rsidR="004B1258" w:rsidRPr="0031580C">
          <w:rPr>
            <w:i w:val="0"/>
            <w:noProof/>
            <w:webHidden/>
            <w:sz w:val="24"/>
          </w:rPr>
        </w:r>
        <w:r w:rsidR="004B1258" w:rsidRPr="0031580C">
          <w:rPr>
            <w:i w:val="0"/>
            <w:noProof/>
            <w:webHidden/>
            <w:sz w:val="24"/>
          </w:rPr>
          <w:fldChar w:fldCharType="separate"/>
        </w:r>
        <w:r w:rsidR="004B1258" w:rsidRPr="0031580C">
          <w:rPr>
            <w:i w:val="0"/>
            <w:noProof/>
            <w:webHidden/>
            <w:sz w:val="24"/>
          </w:rPr>
          <w:t>5</w:t>
        </w:r>
        <w:r w:rsidR="004B1258" w:rsidRPr="0031580C">
          <w:rPr>
            <w:i w:val="0"/>
            <w:noProof/>
            <w:webHidden/>
            <w:sz w:val="24"/>
          </w:rPr>
          <w:fldChar w:fldCharType="end"/>
        </w:r>
      </w:hyperlink>
    </w:p>
    <w:p w14:paraId="4726D9E9" w14:textId="5C2EE0C6" w:rsidR="004B1258" w:rsidRPr="0031580C" w:rsidRDefault="0080460D" w:rsidP="004B1258">
      <w:pPr>
        <w:pStyle w:val="30"/>
        <w:tabs>
          <w:tab w:val="right" w:leader="dot" w:pos="9061"/>
        </w:tabs>
        <w:spacing w:line="360" w:lineRule="auto"/>
        <w:rPr>
          <w:rFonts w:cstheme="minorBidi"/>
          <w:i w:val="0"/>
          <w:iCs w:val="0"/>
          <w:noProof/>
          <w:sz w:val="24"/>
          <w:szCs w:val="22"/>
        </w:rPr>
      </w:pPr>
      <w:hyperlink w:anchor="_Toc42850822" w:history="1">
        <w:r w:rsidR="004B1258" w:rsidRPr="0031580C">
          <w:rPr>
            <w:rStyle w:val="a6"/>
            <w:rFonts w:cs="Arial"/>
            <w:i w:val="0"/>
            <w:noProof/>
            <w:sz w:val="24"/>
          </w:rPr>
          <w:t>2.3.4</w:t>
        </w:r>
        <w:r w:rsidR="004B1258" w:rsidRPr="0031580C">
          <w:rPr>
            <w:rStyle w:val="a6"/>
            <w:i w:val="0"/>
            <w:noProof/>
            <w:sz w:val="24"/>
          </w:rPr>
          <w:t>修改学生信息</w:t>
        </w:r>
        <w:r w:rsidR="004B1258" w:rsidRPr="0031580C">
          <w:rPr>
            <w:i w:val="0"/>
            <w:noProof/>
            <w:webHidden/>
            <w:sz w:val="24"/>
          </w:rPr>
          <w:tab/>
        </w:r>
        <w:r w:rsidR="004B1258" w:rsidRPr="0031580C">
          <w:rPr>
            <w:i w:val="0"/>
            <w:noProof/>
            <w:webHidden/>
            <w:sz w:val="24"/>
          </w:rPr>
          <w:fldChar w:fldCharType="begin"/>
        </w:r>
        <w:r w:rsidR="004B1258" w:rsidRPr="0031580C">
          <w:rPr>
            <w:i w:val="0"/>
            <w:noProof/>
            <w:webHidden/>
            <w:sz w:val="24"/>
          </w:rPr>
          <w:instrText xml:space="preserve"> PAGEREF _Toc42850822 \h </w:instrText>
        </w:r>
        <w:r w:rsidR="004B1258" w:rsidRPr="0031580C">
          <w:rPr>
            <w:i w:val="0"/>
            <w:noProof/>
            <w:webHidden/>
            <w:sz w:val="24"/>
          </w:rPr>
        </w:r>
        <w:r w:rsidR="004B1258" w:rsidRPr="0031580C">
          <w:rPr>
            <w:i w:val="0"/>
            <w:noProof/>
            <w:webHidden/>
            <w:sz w:val="24"/>
          </w:rPr>
          <w:fldChar w:fldCharType="separate"/>
        </w:r>
        <w:r w:rsidR="004B1258" w:rsidRPr="0031580C">
          <w:rPr>
            <w:i w:val="0"/>
            <w:noProof/>
            <w:webHidden/>
            <w:sz w:val="24"/>
          </w:rPr>
          <w:t>5</w:t>
        </w:r>
        <w:r w:rsidR="004B1258" w:rsidRPr="0031580C">
          <w:rPr>
            <w:i w:val="0"/>
            <w:noProof/>
            <w:webHidden/>
            <w:sz w:val="24"/>
          </w:rPr>
          <w:fldChar w:fldCharType="end"/>
        </w:r>
      </w:hyperlink>
    </w:p>
    <w:p w14:paraId="3882A3E6" w14:textId="3A7AB5DD" w:rsidR="004B1258" w:rsidRPr="0031580C" w:rsidRDefault="0080460D" w:rsidP="004B1258">
      <w:pPr>
        <w:pStyle w:val="10"/>
        <w:rPr>
          <w:rFonts w:cstheme="minorBidi"/>
          <w:b w:val="0"/>
          <w:noProof/>
          <w:sz w:val="24"/>
          <w:szCs w:val="22"/>
        </w:rPr>
      </w:pPr>
      <w:hyperlink w:anchor="_Toc42850823" w:history="1">
        <w:r w:rsidR="004B1258" w:rsidRPr="0031580C">
          <w:rPr>
            <w:rStyle w:val="a6"/>
            <w:b w:val="0"/>
            <w:noProof/>
            <w:sz w:val="24"/>
          </w:rPr>
          <w:t xml:space="preserve">3 </w:t>
        </w:r>
        <w:r w:rsidR="004B1258" w:rsidRPr="0031580C">
          <w:rPr>
            <w:rStyle w:val="a6"/>
            <w:b w:val="0"/>
            <w:noProof/>
            <w:sz w:val="24"/>
          </w:rPr>
          <w:t>交互界面设计</w:t>
        </w:r>
        <w:r w:rsidR="004B1258" w:rsidRPr="0031580C">
          <w:rPr>
            <w:b w:val="0"/>
            <w:noProof/>
            <w:webHidden/>
            <w:sz w:val="24"/>
          </w:rPr>
          <w:tab/>
        </w:r>
        <w:r w:rsidR="004B1258" w:rsidRPr="0031580C">
          <w:rPr>
            <w:b w:val="0"/>
            <w:noProof/>
            <w:webHidden/>
            <w:sz w:val="24"/>
          </w:rPr>
          <w:fldChar w:fldCharType="begin"/>
        </w:r>
        <w:r w:rsidR="004B1258" w:rsidRPr="0031580C">
          <w:rPr>
            <w:b w:val="0"/>
            <w:noProof/>
            <w:webHidden/>
            <w:sz w:val="24"/>
          </w:rPr>
          <w:instrText xml:space="preserve"> PAGEREF _Toc42850823 \h </w:instrText>
        </w:r>
        <w:r w:rsidR="004B1258" w:rsidRPr="0031580C">
          <w:rPr>
            <w:b w:val="0"/>
            <w:noProof/>
            <w:webHidden/>
            <w:sz w:val="24"/>
          </w:rPr>
        </w:r>
        <w:r w:rsidR="004B1258" w:rsidRPr="0031580C">
          <w:rPr>
            <w:b w:val="0"/>
            <w:noProof/>
            <w:webHidden/>
            <w:sz w:val="24"/>
          </w:rPr>
          <w:fldChar w:fldCharType="separate"/>
        </w:r>
        <w:r w:rsidR="004B1258" w:rsidRPr="0031580C">
          <w:rPr>
            <w:b w:val="0"/>
            <w:noProof/>
            <w:webHidden/>
            <w:sz w:val="24"/>
          </w:rPr>
          <w:t>7</w:t>
        </w:r>
        <w:r w:rsidR="004B1258" w:rsidRPr="0031580C">
          <w:rPr>
            <w:b w:val="0"/>
            <w:noProof/>
            <w:webHidden/>
            <w:sz w:val="24"/>
          </w:rPr>
          <w:fldChar w:fldCharType="end"/>
        </w:r>
      </w:hyperlink>
    </w:p>
    <w:p w14:paraId="06D689BF" w14:textId="5B69DB2D" w:rsidR="004B1258" w:rsidRPr="0031580C" w:rsidRDefault="0080460D" w:rsidP="004B1258">
      <w:pPr>
        <w:pStyle w:val="20"/>
        <w:rPr>
          <w:rFonts w:cstheme="minorBidi"/>
          <w:smallCaps w:val="0"/>
          <w:noProof/>
          <w:sz w:val="24"/>
          <w:szCs w:val="22"/>
        </w:rPr>
      </w:pPr>
      <w:hyperlink w:anchor="_Toc42850824" w:history="1">
        <w:r w:rsidR="004B1258" w:rsidRPr="0031580C">
          <w:rPr>
            <w:rStyle w:val="a6"/>
            <w:noProof/>
            <w:sz w:val="24"/>
          </w:rPr>
          <w:t xml:space="preserve">3.1 </w:t>
        </w:r>
        <w:r w:rsidR="004B1258" w:rsidRPr="0031580C">
          <w:rPr>
            <w:rStyle w:val="a6"/>
            <w:noProof/>
            <w:sz w:val="24"/>
          </w:rPr>
          <w:t>控件介绍</w:t>
        </w:r>
        <w:r w:rsidR="004B1258" w:rsidRPr="0031580C">
          <w:rPr>
            <w:noProof/>
            <w:webHidden/>
            <w:sz w:val="24"/>
          </w:rPr>
          <w:tab/>
        </w:r>
        <w:r w:rsidR="004B1258" w:rsidRPr="0031580C">
          <w:rPr>
            <w:noProof/>
            <w:webHidden/>
            <w:sz w:val="24"/>
          </w:rPr>
          <w:fldChar w:fldCharType="begin"/>
        </w:r>
        <w:r w:rsidR="004B1258" w:rsidRPr="0031580C">
          <w:rPr>
            <w:noProof/>
            <w:webHidden/>
            <w:sz w:val="24"/>
          </w:rPr>
          <w:instrText xml:space="preserve"> PAGEREF _Toc42850824 \h </w:instrText>
        </w:r>
        <w:r w:rsidR="004B1258" w:rsidRPr="0031580C">
          <w:rPr>
            <w:noProof/>
            <w:webHidden/>
            <w:sz w:val="24"/>
          </w:rPr>
        </w:r>
        <w:r w:rsidR="004B1258" w:rsidRPr="0031580C">
          <w:rPr>
            <w:noProof/>
            <w:webHidden/>
            <w:sz w:val="24"/>
          </w:rPr>
          <w:fldChar w:fldCharType="separate"/>
        </w:r>
        <w:r w:rsidR="004B1258" w:rsidRPr="0031580C">
          <w:rPr>
            <w:noProof/>
            <w:webHidden/>
            <w:sz w:val="24"/>
          </w:rPr>
          <w:t>7</w:t>
        </w:r>
        <w:r w:rsidR="004B1258" w:rsidRPr="0031580C">
          <w:rPr>
            <w:noProof/>
            <w:webHidden/>
            <w:sz w:val="24"/>
          </w:rPr>
          <w:fldChar w:fldCharType="end"/>
        </w:r>
      </w:hyperlink>
    </w:p>
    <w:p w14:paraId="6F6F1A08" w14:textId="5763FBD7" w:rsidR="004B1258" w:rsidRPr="0031580C" w:rsidRDefault="0080460D" w:rsidP="004B1258">
      <w:pPr>
        <w:pStyle w:val="20"/>
        <w:rPr>
          <w:rFonts w:cstheme="minorBidi"/>
          <w:smallCaps w:val="0"/>
          <w:noProof/>
          <w:sz w:val="24"/>
          <w:szCs w:val="22"/>
        </w:rPr>
      </w:pPr>
      <w:hyperlink w:anchor="_Toc42850825" w:history="1">
        <w:r w:rsidR="004B1258" w:rsidRPr="0031580C">
          <w:rPr>
            <w:rStyle w:val="a6"/>
            <w:noProof/>
            <w:sz w:val="24"/>
          </w:rPr>
          <w:t xml:space="preserve">3.2 </w:t>
        </w:r>
        <w:r w:rsidR="004B1258" w:rsidRPr="0031580C">
          <w:rPr>
            <w:rStyle w:val="a6"/>
            <w:noProof/>
            <w:sz w:val="24"/>
          </w:rPr>
          <w:t>窗体（以下逐个阐述：你选用的控件的截图、特点、选用理由）</w:t>
        </w:r>
        <w:r w:rsidR="004B1258" w:rsidRPr="0031580C">
          <w:rPr>
            <w:noProof/>
            <w:webHidden/>
            <w:sz w:val="24"/>
          </w:rPr>
          <w:tab/>
        </w:r>
        <w:r w:rsidR="004B1258" w:rsidRPr="0031580C">
          <w:rPr>
            <w:noProof/>
            <w:webHidden/>
            <w:sz w:val="24"/>
          </w:rPr>
          <w:fldChar w:fldCharType="begin"/>
        </w:r>
        <w:r w:rsidR="004B1258" w:rsidRPr="0031580C">
          <w:rPr>
            <w:noProof/>
            <w:webHidden/>
            <w:sz w:val="24"/>
          </w:rPr>
          <w:instrText xml:space="preserve"> PAGEREF _Toc42850825 \h </w:instrText>
        </w:r>
        <w:r w:rsidR="004B1258" w:rsidRPr="0031580C">
          <w:rPr>
            <w:noProof/>
            <w:webHidden/>
            <w:sz w:val="24"/>
          </w:rPr>
        </w:r>
        <w:r w:rsidR="004B1258" w:rsidRPr="0031580C">
          <w:rPr>
            <w:noProof/>
            <w:webHidden/>
            <w:sz w:val="24"/>
          </w:rPr>
          <w:fldChar w:fldCharType="separate"/>
        </w:r>
        <w:r w:rsidR="004B1258" w:rsidRPr="0031580C">
          <w:rPr>
            <w:noProof/>
            <w:webHidden/>
            <w:sz w:val="24"/>
          </w:rPr>
          <w:t>7</w:t>
        </w:r>
        <w:r w:rsidR="004B1258" w:rsidRPr="0031580C">
          <w:rPr>
            <w:noProof/>
            <w:webHidden/>
            <w:sz w:val="24"/>
          </w:rPr>
          <w:fldChar w:fldCharType="end"/>
        </w:r>
      </w:hyperlink>
    </w:p>
    <w:p w14:paraId="1446A736" w14:textId="6A6314B8" w:rsidR="004B1258" w:rsidRPr="0031580C" w:rsidRDefault="0080460D" w:rsidP="00C75D78">
      <w:pPr>
        <w:pStyle w:val="20"/>
        <w:ind w:left="0" w:firstLineChars="100" w:firstLine="210"/>
        <w:rPr>
          <w:rFonts w:cstheme="minorBidi"/>
          <w:smallCaps w:val="0"/>
          <w:noProof/>
          <w:sz w:val="24"/>
          <w:szCs w:val="22"/>
        </w:rPr>
      </w:pPr>
      <w:hyperlink w:anchor="_Toc42850826" w:history="1">
        <w:r w:rsidR="004B1258" w:rsidRPr="0031580C">
          <w:rPr>
            <w:rStyle w:val="a6"/>
            <w:noProof/>
            <w:sz w:val="24"/>
          </w:rPr>
          <w:t xml:space="preserve">3.3 </w:t>
        </w:r>
        <w:r w:rsidR="004B1258" w:rsidRPr="0031580C">
          <w:rPr>
            <w:rStyle w:val="a6"/>
            <w:noProof/>
            <w:sz w:val="24"/>
          </w:rPr>
          <w:t>文本编辑框</w:t>
        </w:r>
        <w:r w:rsidR="004B1258" w:rsidRPr="0031580C">
          <w:rPr>
            <w:noProof/>
            <w:webHidden/>
            <w:sz w:val="24"/>
          </w:rPr>
          <w:tab/>
        </w:r>
        <w:r w:rsidR="004B1258" w:rsidRPr="0031580C">
          <w:rPr>
            <w:noProof/>
            <w:webHidden/>
            <w:sz w:val="24"/>
          </w:rPr>
          <w:fldChar w:fldCharType="begin"/>
        </w:r>
        <w:r w:rsidR="004B1258" w:rsidRPr="0031580C">
          <w:rPr>
            <w:noProof/>
            <w:webHidden/>
            <w:sz w:val="24"/>
          </w:rPr>
          <w:instrText xml:space="preserve"> PAGEREF _Toc42850826 \h </w:instrText>
        </w:r>
        <w:r w:rsidR="004B1258" w:rsidRPr="0031580C">
          <w:rPr>
            <w:noProof/>
            <w:webHidden/>
            <w:sz w:val="24"/>
          </w:rPr>
        </w:r>
        <w:r w:rsidR="004B1258" w:rsidRPr="0031580C">
          <w:rPr>
            <w:noProof/>
            <w:webHidden/>
            <w:sz w:val="24"/>
          </w:rPr>
          <w:fldChar w:fldCharType="separate"/>
        </w:r>
        <w:r w:rsidR="004B1258" w:rsidRPr="0031580C">
          <w:rPr>
            <w:noProof/>
            <w:webHidden/>
            <w:sz w:val="24"/>
          </w:rPr>
          <w:t>7</w:t>
        </w:r>
        <w:r w:rsidR="004B1258" w:rsidRPr="0031580C">
          <w:rPr>
            <w:noProof/>
            <w:webHidden/>
            <w:sz w:val="24"/>
          </w:rPr>
          <w:fldChar w:fldCharType="end"/>
        </w:r>
      </w:hyperlink>
    </w:p>
    <w:p w14:paraId="7589714B" w14:textId="28F9DB4C" w:rsidR="004B1258" w:rsidRPr="0031580C" w:rsidRDefault="0080460D" w:rsidP="004B1258">
      <w:pPr>
        <w:pStyle w:val="20"/>
        <w:rPr>
          <w:rFonts w:cstheme="minorBidi"/>
          <w:smallCaps w:val="0"/>
          <w:noProof/>
          <w:sz w:val="24"/>
          <w:szCs w:val="22"/>
        </w:rPr>
      </w:pPr>
      <w:hyperlink w:anchor="_Toc42850827" w:history="1">
        <w:r w:rsidR="004B1258" w:rsidRPr="0031580C">
          <w:rPr>
            <w:rStyle w:val="a6"/>
            <w:noProof/>
            <w:sz w:val="24"/>
          </w:rPr>
          <w:t xml:space="preserve">3.4 </w:t>
        </w:r>
        <w:r w:rsidR="004B1258" w:rsidRPr="0031580C">
          <w:rPr>
            <w:rStyle w:val="a6"/>
            <w:noProof/>
            <w:sz w:val="24"/>
          </w:rPr>
          <w:t>下拉列表框</w:t>
        </w:r>
        <w:r w:rsidR="004B1258" w:rsidRPr="0031580C">
          <w:rPr>
            <w:noProof/>
            <w:webHidden/>
            <w:sz w:val="24"/>
          </w:rPr>
          <w:tab/>
        </w:r>
        <w:r w:rsidR="004B1258" w:rsidRPr="0031580C">
          <w:rPr>
            <w:noProof/>
            <w:webHidden/>
            <w:sz w:val="24"/>
          </w:rPr>
          <w:fldChar w:fldCharType="begin"/>
        </w:r>
        <w:r w:rsidR="004B1258" w:rsidRPr="0031580C">
          <w:rPr>
            <w:noProof/>
            <w:webHidden/>
            <w:sz w:val="24"/>
          </w:rPr>
          <w:instrText xml:space="preserve"> PAGEREF _Toc42850827 \h </w:instrText>
        </w:r>
        <w:r w:rsidR="004B1258" w:rsidRPr="0031580C">
          <w:rPr>
            <w:noProof/>
            <w:webHidden/>
            <w:sz w:val="24"/>
          </w:rPr>
        </w:r>
        <w:r w:rsidR="004B1258" w:rsidRPr="0031580C">
          <w:rPr>
            <w:noProof/>
            <w:webHidden/>
            <w:sz w:val="24"/>
          </w:rPr>
          <w:fldChar w:fldCharType="separate"/>
        </w:r>
        <w:r w:rsidR="004B1258" w:rsidRPr="0031580C">
          <w:rPr>
            <w:noProof/>
            <w:webHidden/>
            <w:sz w:val="24"/>
          </w:rPr>
          <w:t>7</w:t>
        </w:r>
        <w:r w:rsidR="004B1258" w:rsidRPr="0031580C">
          <w:rPr>
            <w:noProof/>
            <w:webHidden/>
            <w:sz w:val="24"/>
          </w:rPr>
          <w:fldChar w:fldCharType="end"/>
        </w:r>
      </w:hyperlink>
    </w:p>
    <w:p w14:paraId="34CC50AB" w14:textId="63036FA4" w:rsidR="004B1258" w:rsidRPr="0031580C" w:rsidRDefault="0080460D" w:rsidP="004B1258">
      <w:pPr>
        <w:pStyle w:val="20"/>
        <w:rPr>
          <w:rFonts w:cstheme="minorBidi"/>
          <w:smallCaps w:val="0"/>
          <w:noProof/>
          <w:sz w:val="24"/>
          <w:szCs w:val="22"/>
        </w:rPr>
      </w:pPr>
      <w:hyperlink w:anchor="_Toc42850828" w:history="1">
        <w:r w:rsidR="004B1258" w:rsidRPr="0031580C">
          <w:rPr>
            <w:rStyle w:val="a6"/>
            <w:noProof/>
            <w:sz w:val="24"/>
          </w:rPr>
          <w:t>3.5 ……</w:t>
        </w:r>
        <w:r w:rsidR="004B1258" w:rsidRPr="0031580C">
          <w:rPr>
            <w:noProof/>
            <w:webHidden/>
            <w:sz w:val="24"/>
          </w:rPr>
          <w:tab/>
        </w:r>
        <w:r w:rsidR="004B1258" w:rsidRPr="0031580C">
          <w:rPr>
            <w:noProof/>
            <w:webHidden/>
            <w:sz w:val="24"/>
          </w:rPr>
          <w:fldChar w:fldCharType="begin"/>
        </w:r>
        <w:r w:rsidR="004B1258" w:rsidRPr="0031580C">
          <w:rPr>
            <w:noProof/>
            <w:webHidden/>
            <w:sz w:val="24"/>
          </w:rPr>
          <w:instrText xml:space="preserve"> PAGEREF _Toc42850828 \h </w:instrText>
        </w:r>
        <w:r w:rsidR="004B1258" w:rsidRPr="0031580C">
          <w:rPr>
            <w:noProof/>
            <w:webHidden/>
            <w:sz w:val="24"/>
          </w:rPr>
        </w:r>
        <w:r w:rsidR="004B1258" w:rsidRPr="0031580C">
          <w:rPr>
            <w:noProof/>
            <w:webHidden/>
            <w:sz w:val="24"/>
          </w:rPr>
          <w:fldChar w:fldCharType="separate"/>
        </w:r>
        <w:r w:rsidR="004B1258" w:rsidRPr="0031580C">
          <w:rPr>
            <w:noProof/>
            <w:webHidden/>
            <w:sz w:val="24"/>
          </w:rPr>
          <w:t>7</w:t>
        </w:r>
        <w:r w:rsidR="004B1258" w:rsidRPr="0031580C">
          <w:rPr>
            <w:noProof/>
            <w:webHidden/>
            <w:sz w:val="24"/>
          </w:rPr>
          <w:fldChar w:fldCharType="end"/>
        </w:r>
      </w:hyperlink>
    </w:p>
    <w:p w14:paraId="1D3F84DE" w14:textId="07336853" w:rsidR="004B1258" w:rsidRPr="0031580C" w:rsidRDefault="0080460D" w:rsidP="004B1258">
      <w:pPr>
        <w:pStyle w:val="20"/>
        <w:rPr>
          <w:rFonts w:cstheme="minorBidi"/>
          <w:smallCaps w:val="0"/>
          <w:noProof/>
          <w:sz w:val="24"/>
          <w:szCs w:val="22"/>
        </w:rPr>
      </w:pPr>
      <w:hyperlink w:anchor="_Toc42850829" w:history="1">
        <w:r w:rsidR="004B1258" w:rsidRPr="0031580C">
          <w:rPr>
            <w:rStyle w:val="a6"/>
            <w:noProof/>
            <w:sz w:val="24"/>
          </w:rPr>
          <w:t xml:space="preserve">3.X </w:t>
        </w:r>
        <w:r w:rsidR="004B1258" w:rsidRPr="0031580C">
          <w:rPr>
            <w:rStyle w:val="a6"/>
            <w:noProof/>
            <w:sz w:val="24"/>
          </w:rPr>
          <w:t>菜单组件（必须有菜单，在此讲述菜单组件及其设计）</w:t>
        </w:r>
        <w:r w:rsidR="004B1258" w:rsidRPr="0031580C">
          <w:rPr>
            <w:noProof/>
            <w:webHidden/>
            <w:sz w:val="24"/>
          </w:rPr>
          <w:tab/>
        </w:r>
        <w:r w:rsidR="004B1258" w:rsidRPr="0031580C">
          <w:rPr>
            <w:noProof/>
            <w:webHidden/>
            <w:sz w:val="24"/>
          </w:rPr>
          <w:fldChar w:fldCharType="begin"/>
        </w:r>
        <w:r w:rsidR="004B1258" w:rsidRPr="0031580C">
          <w:rPr>
            <w:noProof/>
            <w:webHidden/>
            <w:sz w:val="24"/>
          </w:rPr>
          <w:instrText xml:space="preserve"> PAGEREF _Toc42850829 \h </w:instrText>
        </w:r>
        <w:r w:rsidR="004B1258" w:rsidRPr="0031580C">
          <w:rPr>
            <w:noProof/>
            <w:webHidden/>
            <w:sz w:val="24"/>
          </w:rPr>
        </w:r>
        <w:r w:rsidR="004B1258" w:rsidRPr="0031580C">
          <w:rPr>
            <w:noProof/>
            <w:webHidden/>
            <w:sz w:val="24"/>
          </w:rPr>
          <w:fldChar w:fldCharType="separate"/>
        </w:r>
        <w:r w:rsidR="004B1258" w:rsidRPr="0031580C">
          <w:rPr>
            <w:noProof/>
            <w:webHidden/>
            <w:sz w:val="24"/>
          </w:rPr>
          <w:t>7</w:t>
        </w:r>
        <w:r w:rsidR="004B1258" w:rsidRPr="0031580C">
          <w:rPr>
            <w:noProof/>
            <w:webHidden/>
            <w:sz w:val="24"/>
          </w:rPr>
          <w:fldChar w:fldCharType="end"/>
        </w:r>
      </w:hyperlink>
    </w:p>
    <w:p w14:paraId="28D8FCD6" w14:textId="215FF1C7" w:rsidR="004B1258" w:rsidRPr="0031580C" w:rsidRDefault="0080460D" w:rsidP="004B1258">
      <w:pPr>
        <w:pStyle w:val="10"/>
        <w:rPr>
          <w:rFonts w:cstheme="minorBidi"/>
          <w:b w:val="0"/>
          <w:noProof/>
          <w:sz w:val="24"/>
          <w:szCs w:val="22"/>
        </w:rPr>
      </w:pPr>
      <w:hyperlink w:anchor="_Toc42850830" w:history="1">
        <w:r w:rsidR="004B1258" w:rsidRPr="0031580C">
          <w:rPr>
            <w:rStyle w:val="a6"/>
            <w:b w:val="0"/>
            <w:noProof/>
            <w:sz w:val="24"/>
          </w:rPr>
          <w:t xml:space="preserve">4 </w:t>
        </w:r>
        <w:r w:rsidR="004B1258" w:rsidRPr="0031580C">
          <w:rPr>
            <w:rStyle w:val="a6"/>
            <w:b w:val="0"/>
            <w:noProof/>
            <w:sz w:val="24"/>
          </w:rPr>
          <w:t>功能详细设计</w:t>
        </w:r>
        <w:r w:rsidR="004B1258" w:rsidRPr="0031580C">
          <w:rPr>
            <w:b w:val="0"/>
            <w:noProof/>
            <w:webHidden/>
            <w:sz w:val="24"/>
          </w:rPr>
          <w:tab/>
        </w:r>
        <w:r w:rsidR="004B1258" w:rsidRPr="0031580C">
          <w:rPr>
            <w:b w:val="0"/>
            <w:noProof/>
            <w:webHidden/>
            <w:sz w:val="24"/>
          </w:rPr>
          <w:fldChar w:fldCharType="begin"/>
        </w:r>
        <w:r w:rsidR="004B1258" w:rsidRPr="0031580C">
          <w:rPr>
            <w:b w:val="0"/>
            <w:noProof/>
            <w:webHidden/>
            <w:sz w:val="24"/>
          </w:rPr>
          <w:instrText xml:space="preserve"> PAGEREF _Toc42850830 \h </w:instrText>
        </w:r>
        <w:r w:rsidR="004B1258" w:rsidRPr="0031580C">
          <w:rPr>
            <w:b w:val="0"/>
            <w:noProof/>
            <w:webHidden/>
            <w:sz w:val="24"/>
          </w:rPr>
        </w:r>
        <w:r w:rsidR="004B1258" w:rsidRPr="0031580C">
          <w:rPr>
            <w:b w:val="0"/>
            <w:noProof/>
            <w:webHidden/>
            <w:sz w:val="24"/>
          </w:rPr>
          <w:fldChar w:fldCharType="separate"/>
        </w:r>
        <w:r w:rsidR="004B1258" w:rsidRPr="0031580C">
          <w:rPr>
            <w:b w:val="0"/>
            <w:noProof/>
            <w:webHidden/>
            <w:sz w:val="24"/>
          </w:rPr>
          <w:t>8</w:t>
        </w:r>
        <w:r w:rsidR="004B1258" w:rsidRPr="0031580C">
          <w:rPr>
            <w:b w:val="0"/>
            <w:noProof/>
            <w:webHidden/>
            <w:sz w:val="24"/>
          </w:rPr>
          <w:fldChar w:fldCharType="end"/>
        </w:r>
      </w:hyperlink>
    </w:p>
    <w:p w14:paraId="27685C76" w14:textId="080A15E2" w:rsidR="004B1258" w:rsidRPr="0031580C" w:rsidRDefault="0080460D" w:rsidP="004B1258">
      <w:pPr>
        <w:pStyle w:val="20"/>
        <w:rPr>
          <w:rFonts w:cstheme="minorBidi"/>
          <w:smallCaps w:val="0"/>
          <w:noProof/>
          <w:sz w:val="24"/>
          <w:szCs w:val="22"/>
        </w:rPr>
      </w:pPr>
      <w:hyperlink w:anchor="_Toc42850831" w:history="1">
        <w:r w:rsidR="004B1258" w:rsidRPr="0031580C">
          <w:rPr>
            <w:rStyle w:val="a6"/>
            <w:noProof/>
            <w:sz w:val="24"/>
          </w:rPr>
          <w:t xml:space="preserve">4.1 </w:t>
        </w:r>
        <w:r w:rsidR="004B1258" w:rsidRPr="0031580C">
          <w:rPr>
            <w:rStyle w:val="a6"/>
            <w:noProof/>
            <w:sz w:val="24"/>
          </w:rPr>
          <w:t>连接数据库</w:t>
        </w:r>
        <w:r w:rsidR="004B1258" w:rsidRPr="0031580C">
          <w:rPr>
            <w:noProof/>
            <w:webHidden/>
            <w:sz w:val="24"/>
          </w:rPr>
          <w:tab/>
        </w:r>
        <w:r w:rsidR="004B1258" w:rsidRPr="0031580C">
          <w:rPr>
            <w:noProof/>
            <w:webHidden/>
            <w:sz w:val="24"/>
          </w:rPr>
          <w:fldChar w:fldCharType="begin"/>
        </w:r>
        <w:r w:rsidR="004B1258" w:rsidRPr="0031580C">
          <w:rPr>
            <w:noProof/>
            <w:webHidden/>
            <w:sz w:val="24"/>
          </w:rPr>
          <w:instrText xml:space="preserve"> PAGEREF _Toc42850831 \h </w:instrText>
        </w:r>
        <w:r w:rsidR="004B1258" w:rsidRPr="0031580C">
          <w:rPr>
            <w:noProof/>
            <w:webHidden/>
            <w:sz w:val="24"/>
          </w:rPr>
        </w:r>
        <w:r w:rsidR="004B1258" w:rsidRPr="0031580C">
          <w:rPr>
            <w:noProof/>
            <w:webHidden/>
            <w:sz w:val="24"/>
          </w:rPr>
          <w:fldChar w:fldCharType="separate"/>
        </w:r>
        <w:r w:rsidR="004B1258" w:rsidRPr="0031580C">
          <w:rPr>
            <w:noProof/>
            <w:webHidden/>
            <w:sz w:val="24"/>
          </w:rPr>
          <w:t>8</w:t>
        </w:r>
        <w:r w:rsidR="004B1258" w:rsidRPr="0031580C">
          <w:rPr>
            <w:noProof/>
            <w:webHidden/>
            <w:sz w:val="24"/>
          </w:rPr>
          <w:fldChar w:fldCharType="end"/>
        </w:r>
      </w:hyperlink>
    </w:p>
    <w:p w14:paraId="69AFCF9D" w14:textId="050D1D8D" w:rsidR="004B1258" w:rsidRPr="0031580C" w:rsidRDefault="0080460D" w:rsidP="004B1258">
      <w:pPr>
        <w:pStyle w:val="20"/>
        <w:rPr>
          <w:rFonts w:cstheme="minorBidi"/>
          <w:smallCaps w:val="0"/>
          <w:noProof/>
          <w:sz w:val="24"/>
          <w:szCs w:val="22"/>
        </w:rPr>
      </w:pPr>
      <w:hyperlink w:anchor="_Toc42850832" w:history="1">
        <w:r w:rsidR="004B1258" w:rsidRPr="0031580C">
          <w:rPr>
            <w:rStyle w:val="a6"/>
            <w:noProof/>
            <w:sz w:val="24"/>
          </w:rPr>
          <w:t xml:space="preserve">4.2 </w:t>
        </w:r>
        <w:r w:rsidR="004B1258" w:rsidRPr="0031580C">
          <w:rPr>
            <w:rStyle w:val="a6"/>
            <w:noProof/>
            <w:sz w:val="24"/>
          </w:rPr>
          <w:t>诗词的录入</w:t>
        </w:r>
        <w:r w:rsidR="004B1258" w:rsidRPr="0031580C">
          <w:rPr>
            <w:noProof/>
            <w:webHidden/>
            <w:sz w:val="24"/>
          </w:rPr>
          <w:tab/>
        </w:r>
        <w:r w:rsidR="004B1258" w:rsidRPr="0031580C">
          <w:rPr>
            <w:noProof/>
            <w:webHidden/>
            <w:sz w:val="24"/>
          </w:rPr>
          <w:fldChar w:fldCharType="begin"/>
        </w:r>
        <w:r w:rsidR="004B1258" w:rsidRPr="0031580C">
          <w:rPr>
            <w:noProof/>
            <w:webHidden/>
            <w:sz w:val="24"/>
          </w:rPr>
          <w:instrText xml:space="preserve"> PAGEREF _Toc42850832 \h </w:instrText>
        </w:r>
        <w:r w:rsidR="004B1258" w:rsidRPr="0031580C">
          <w:rPr>
            <w:noProof/>
            <w:webHidden/>
            <w:sz w:val="24"/>
          </w:rPr>
        </w:r>
        <w:r w:rsidR="004B1258" w:rsidRPr="0031580C">
          <w:rPr>
            <w:noProof/>
            <w:webHidden/>
            <w:sz w:val="24"/>
          </w:rPr>
          <w:fldChar w:fldCharType="separate"/>
        </w:r>
        <w:r w:rsidR="004B1258" w:rsidRPr="0031580C">
          <w:rPr>
            <w:noProof/>
            <w:webHidden/>
            <w:sz w:val="24"/>
          </w:rPr>
          <w:t>8</w:t>
        </w:r>
        <w:r w:rsidR="004B1258" w:rsidRPr="0031580C">
          <w:rPr>
            <w:noProof/>
            <w:webHidden/>
            <w:sz w:val="24"/>
          </w:rPr>
          <w:fldChar w:fldCharType="end"/>
        </w:r>
      </w:hyperlink>
    </w:p>
    <w:p w14:paraId="18BCB572" w14:textId="27594115" w:rsidR="004B1258" w:rsidRPr="0031580C" w:rsidRDefault="0080460D" w:rsidP="004B1258">
      <w:pPr>
        <w:pStyle w:val="20"/>
        <w:rPr>
          <w:rFonts w:cstheme="minorBidi"/>
          <w:smallCaps w:val="0"/>
          <w:noProof/>
          <w:sz w:val="24"/>
          <w:szCs w:val="22"/>
        </w:rPr>
      </w:pPr>
      <w:hyperlink w:anchor="_Toc42850833" w:history="1">
        <w:r w:rsidR="004B1258" w:rsidRPr="0031580C">
          <w:rPr>
            <w:rStyle w:val="a6"/>
            <w:noProof/>
            <w:sz w:val="24"/>
          </w:rPr>
          <w:t xml:space="preserve">4.3 </w:t>
        </w:r>
        <w:r w:rsidR="004B1258" w:rsidRPr="0031580C">
          <w:rPr>
            <w:rStyle w:val="a6"/>
            <w:noProof/>
            <w:sz w:val="24"/>
          </w:rPr>
          <w:t>诗词的修改</w:t>
        </w:r>
        <w:r w:rsidR="004B1258" w:rsidRPr="0031580C">
          <w:rPr>
            <w:noProof/>
            <w:webHidden/>
            <w:sz w:val="24"/>
          </w:rPr>
          <w:tab/>
        </w:r>
        <w:r w:rsidR="004B1258" w:rsidRPr="0031580C">
          <w:rPr>
            <w:noProof/>
            <w:webHidden/>
            <w:sz w:val="24"/>
          </w:rPr>
          <w:fldChar w:fldCharType="begin"/>
        </w:r>
        <w:r w:rsidR="004B1258" w:rsidRPr="0031580C">
          <w:rPr>
            <w:noProof/>
            <w:webHidden/>
            <w:sz w:val="24"/>
          </w:rPr>
          <w:instrText xml:space="preserve"> PAGEREF _Toc42850833 \h </w:instrText>
        </w:r>
        <w:r w:rsidR="004B1258" w:rsidRPr="0031580C">
          <w:rPr>
            <w:noProof/>
            <w:webHidden/>
            <w:sz w:val="24"/>
          </w:rPr>
        </w:r>
        <w:r w:rsidR="004B1258" w:rsidRPr="0031580C">
          <w:rPr>
            <w:noProof/>
            <w:webHidden/>
            <w:sz w:val="24"/>
          </w:rPr>
          <w:fldChar w:fldCharType="separate"/>
        </w:r>
        <w:r w:rsidR="004B1258" w:rsidRPr="0031580C">
          <w:rPr>
            <w:noProof/>
            <w:webHidden/>
            <w:sz w:val="24"/>
          </w:rPr>
          <w:t>8</w:t>
        </w:r>
        <w:r w:rsidR="004B1258" w:rsidRPr="0031580C">
          <w:rPr>
            <w:noProof/>
            <w:webHidden/>
            <w:sz w:val="24"/>
          </w:rPr>
          <w:fldChar w:fldCharType="end"/>
        </w:r>
      </w:hyperlink>
    </w:p>
    <w:p w14:paraId="1A89901D" w14:textId="71A1139B" w:rsidR="004B1258" w:rsidRPr="0031580C" w:rsidRDefault="0080460D" w:rsidP="004B1258">
      <w:pPr>
        <w:pStyle w:val="20"/>
        <w:rPr>
          <w:rFonts w:cstheme="minorBidi"/>
          <w:smallCaps w:val="0"/>
          <w:noProof/>
          <w:sz w:val="24"/>
          <w:szCs w:val="22"/>
        </w:rPr>
      </w:pPr>
      <w:hyperlink w:anchor="_Toc42850834" w:history="1">
        <w:r w:rsidR="004B1258" w:rsidRPr="0031580C">
          <w:rPr>
            <w:rStyle w:val="a6"/>
            <w:noProof/>
            <w:sz w:val="24"/>
          </w:rPr>
          <w:t xml:space="preserve">4.4 </w:t>
        </w:r>
        <w:r w:rsidR="004B1258" w:rsidRPr="0031580C">
          <w:rPr>
            <w:rStyle w:val="a6"/>
            <w:noProof/>
            <w:sz w:val="24"/>
          </w:rPr>
          <w:t>诗词的删除</w:t>
        </w:r>
        <w:r w:rsidR="004B1258" w:rsidRPr="0031580C">
          <w:rPr>
            <w:noProof/>
            <w:webHidden/>
            <w:sz w:val="24"/>
          </w:rPr>
          <w:tab/>
        </w:r>
        <w:r w:rsidR="004B1258" w:rsidRPr="0031580C">
          <w:rPr>
            <w:noProof/>
            <w:webHidden/>
            <w:sz w:val="24"/>
          </w:rPr>
          <w:fldChar w:fldCharType="begin"/>
        </w:r>
        <w:r w:rsidR="004B1258" w:rsidRPr="0031580C">
          <w:rPr>
            <w:noProof/>
            <w:webHidden/>
            <w:sz w:val="24"/>
          </w:rPr>
          <w:instrText xml:space="preserve"> PAGEREF _Toc42850834 \h </w:instrText>
        </w:r>
        <w:r w:rsidR="004B1258" w:rsidRPr="0031580C">
          <w:rPr>
            <w:noProof/>
            <w:webHidden/>
            <w:sz w:val="24"/>
          </w:rPr>
        </w:r>
        <w:r w:rsidR="004B1258" w:rsidRPr="0031580C">
          <w:rPr>
            <w:noProof/>
            <w:webHidden/>
            <w:sz w:val="24"/>
          </w:rPr>
          <w:fldChar w:fldCharType="separate"/>
        </w:r>
        <w:r w:rsidR="004B1258" w:rsidRPr="0031580C">
          <w:rPr>
            <w:noProof/>
            <w:webHidden/>
            <w:sz w:val="24"/>
          </w:rPr>
          <w:t>8</w:t>
        </w:r>
        <w:r w:rsidR="004B1258" w:rsidRPr="0031580C">
          <w:rPr>
            <w:noProof/>
            <w:webHidden/>
            <w:sz w:val="24"/>
          </w:rPr>
          <w:fldChar w:fldCharType="end"/>
        </w:r>
      </w:hyperlink>
    </w:p>
    <w:p w14:paraId="2A6A56C4" w14:textId="1DEE823F" w:rsidR="004B1258" w:rsidRPr="0031580C" w:rsidRDefault="0080460D" w:rsidP="004B1258">
      <w:pPr>
        <w:pStyle w:val="20"/>
        <w:rPr>
          <w:rFonts w:cstheme="minorBidi"/>
          <w:smallCaps w:val="0"/>
          <w:noProof/>
          <w:sz w:val="24"/>
          <w:szCs w:val="22"/>
        </w:rPr>
      </w:pPr>
      <w:hyperlink w:anchor="_Toc42850835" w:history="1">
        <w:r w:rsidR="004B1258" w:rsidRPr="0031580C">
          <w:rPr>
            <w:rStyle w:val="a6"/>
            <w:noProof/>
            <w:sz w:val="24"/>
          </w:rPr>
          <w:t xml:space="preserve">4.5 </w:t>
        </w:r>
        <w:r w:rsidR="004B1258" w:rsidRPr="0031580C">
          <w:rPr>
            <w:rStyle w:val="a6"/>
            <w:noProof/>
            <w:sz w:val="24"/>
          </w:rPr>
          <w:t>诗词的检索</w:t>
        </w:r>
        <w:r w:rsidR="004B1258" w:rsidRPr="0031580C">
          <w:rPr>
            <w:noProof/>
            <w:webHidden/>
            <w:sz w:val="24"/>
          </w:rPr>
          <w:tab/>
        </w:r>
        <w:r w:rsidR="004B1258" w:rsidRPr="0031580C">
          <w:rPr>
            <w:noProof/>
            <w:webHidden/>
            <w:sz w:val="24"/>
          </w:rPr>
          <w:fldChar w:fldCharType="begin"/>
        </w:r>
        <w:r w:rsidR="004B1258" w:rsidRPr="0031580C">
          <w:rPr>
            <w:noProof/>
            <w:webHidden/>
            <w:sz w:val="24"/>
          </w:rPr>
          <w:instrText xml:space="preserve"> PAGEREF _Toc42850835 \h </w:instrText>
        </w:r>
        <w:r w:rsidR="004B1258" w:rsidRPr="0031580C">
          <w:rPr>
            <w:noProof/>
            <w:webHidden/>
            <w:sz w:val="24"/>
          </w:rPr>
        </w:r>
        <w:r w:rsidR="004B1258" w:rsidRPr="0031580C">
          <w:rPr>
            <w:noProof/>
            <w:webHidden/>
            <w:sz w:val="24"/>
          </w:rPr>
          <w:fldChar w:fldCharType="separate"/>
        </w:r>
        <w:r w:rsidR="004B1258" w:rsidRPr="0031580C">
          <w:rPr>
            <w:noProof/>
            <w:webHidden/>
            <w:sz w:val="24"/>
          </w:rPr>
          <w:t>8</w:t>
        </w:r>
        <w:r w:rsidR="004B1258" w:rsidRPr="0031580C">
          <w:rPr>
            <w:noProof/>
            <w:webHidden/>
            <w:sz w:val="24"/>
          </w:rPr>
          <w:fldChar w:fldCharType="end"/>
        </w:r>
      </w:hyperlink>
    </w:p>
    <w:p w14:paraId="4C8F79D0" w14:textId="63B31124" w:rsidR="004B1258" w:rsidRPr="0031580C" w:rsidRDefault="0080460D" w:rsidP="004B1258">
      <w:pPr>
        <w:pStyle w:val="20"/>
        <w:rPr>
          <w:rFonts w:cstheme="minorBidi"/>
          <w:smallCaps w:val="0"/>
          <w:noProof/>
          <w:sz w:val="24"/>
          <w:szCs w:val="22"/>
        </w:rPr>
      </w:pPr>
      <w:hyperlink w:anchor="_Toc42850836" w:history="1">
        <w:r w:rsidR="004B1258" w:rsidRPr="0031580C">
          <w:rPr>
            <w:rStyle w:val="a6"/>
            <w:noProof/>
            <w:sz w:val="24"/>
          </w:rPr>
          <w:t>4.6 ……</w:t>
        </w:r>
        <w:r w:rsidR="004B1258" w:rsidRPr="0031580C">
          <w:rPr>
            <w:noProof/>
            <w:webHidden/>
            <w:sz w:val="24"/>
          </w:rPr>
          <w:tab/>
        </w:r>
        <w:r w:rsidR="004B1258" w:rsidRPr="0031580C">
          <w:rPr>
            <w:noProof/>
            <w:webHidden/>
            <w:sz w:val="24"/>
          </w:rPr>
          <w:fldChar w:fldCharType="begin"/>
        </w:r>
        <w:r w:rsidR="004B1258" w:rsidRPr="0031580C">
          <w:rPr>
            <w:noProof/>
            <w:webHidden/>
            <w:sz w:val="24"/>
          </w:rPr>
          <w:instrText xml:space="preserve"> PAGEREF _Toc42850836 \h </w:instrText>
        </w:r>
        <w:r w:rsidR="004B1258" w:rsidRPr="0031580C">
          <w:rPr>
            <w:noProof/>
            <w:webHidden/>
            <w:sz w:val="24"/>
          </w:rPr>
        </w:r>
        <w:r w:rsidR="004B1258" w:rsidRPr="0031580C">
          <w:rPr>
            <w:noProof/>
            <w:webHidden/>
            <w:sz w:val="24"/>
          </w:rPr>
          <w:fldChar w:fldCharType="separate"/>
        </w:r>
        <w:r w:rsidR="004B1258" w:rsidRPr="0031580C">
          <w:rPr>
            <w:noProof/>
            <w:webHidden/>
            <w:sz w:val="24"/>
          </w:rPr>
          <w:t>8</w:t>
        </w:r>
        <w:r w:rsidR="004B1258" w:rsidRPr="0031580C">
          <w:rPr>
            <w:noProof/>
            <w:webHidden/>
            <w:sz w:val="24"/>
          </w:rPr>
          <w:fldChar w:fldCharType="end"/>
        </w:r>
      </w:hyperlink>
    </w:p>
    <w:p w14:paraId="37410DE2" w14:textId="292D861F" w:rsidR="004B1258" w:rsidRPr="0031580C" w:rsidRDefault="0080460D" w:rsidP="004B1258">
      <w:pPr>
        <w:pStyle w:val="20"/>
        <w:rPr>
          <w:rFonts w:cstheme="minorBidi"/>
          <w:smallCaps w:val="0"/>
          <w:noProof/>
          <w:sz w:val="24"/>
          <w:szCs w:val="22"/>
        </w:rPr>
      </w:pPr>
      <w:hyperlink w:anchor="_Toc42850837" w:history="1">
        <w:r w:rsidR="004B1258" w:rsidRPr="0031580C">
          <w:rPr>
            <w:rStyle w:val="a6"/>
            <w:noProof/>
            <w:sz w:val="24"/>
          </w:rPr>
          <w:t xml:space="preserve">4.X </w:t>
        </w:r>
        <w:r w:rsidR="004B1258" w:rsidRPr="0031580C">
          <w:rPr>
            <w:rStyle w:val="a6"/>
            <w:noProof/>
            <w:sz w:val="24"/>
          </w:rPr>
          <w:t>软件使用说明</w:t>
        </w:r>
        <w:r w:rsidR="004B1258" w:rsidRPr="0031580C">
          <w:rPr>
            <w:noProof/>
            <w:webHidden/>
            <w:sz w:val="24"/>
          </w:rPr>
          <w:tab/>
        </w:r>
        <w:r w:rsidR="004B1258" w:rsidRPr="0031580C">
          <w:rPr>
            <w:noProof/>
            <w:webHidden/>
            <w:sz w:val="24"/>
          </w:rPr>
          <w:fldChar w:fldCharType="begin"/>
        </w:r>
        <w:r w:rsidR="004B1258" w:rsidRPr="0031580C">
          <w:rPr>
            <w:noProof/>
            <w:webHidden/>
            <w:sz w:val="24"/>
          </w:rPr>
          <w:instrText xml:space="preserve"> PAGEREF _Toc42850837 \h </w:instrText>
        </w:r>
        <w:r w:rsidR="004B1258" w:rsidRPr="0031580C">
          <w:rPr>
            <w:noProof/>
            <w:webHidden/>
            <w:sz w:val="24"/>
          </w:rPr>
        </w:r>
        <w:r w:rsidR="004B1258" w:rsidRPr="0031580C">
          <w:rPr>
            <w:noProof/>
            <w:webHidden/>
            <w:sz w:val="24"/>
          </w:rPr>
          <w:fldChar w:fldCharType="separate"/>
        </w:r>
        <w:r w:rsidR="004B1258" w:rsidRPr="0031580C">
          <w:rPr>
            <w:noProof/>
            <w:webHidden/>
            <w:sz w:val="24"/>
          </w:rPr>
          <w:t>8</w:t>
        </w:r>
        <w:r w:rsidR="004B1258" w:rsidRPr="0031580C">
          <w:rPr>
            <w:noProof/>
            <w:webHidden/>
            <w:sz w:val="24"/>
          </w:rPr>
          <w:fldChar w:fldCharType="end"/>
        </w:r>
      </w:hyperlink>
    </w:p>
    <w:p w14:paraId="55BE7177" w14:textId="0114142D" w:rsidR="004B1258" w:rsidRPr="0031580C" w:rsidRDefault="0080460D" w:rsidP="004B1258">
      <w:pPr>
        <w:pStyle w:val="10"/>
        <w:rPr>
          <w:rFonts w:cstheme="minorBidi"/>
          <w:b w:val="0"/>
          <w:noProof/>
          <w:sz w:val="24"/>
          <w:szCs w:val="22"/>
        </w:rPr>
      </w:pPr>
      <w:hyperlink w:anchor="_Toc42850838" w:history="1">
        <w:r w:rsidR="004B1258" w:rsidRPr="0031580C">
          <w:rPr>
            <w:rStyle w:val="a6"/>
            <w:b w:val="0"/>
            <w:noProof/>
            <w:sz w:val="24"/>
          </w:rPr>
          <w:t xml:space="preserve">5 </w:t>
        </w:r>
        <w:r w:rsidR="004B1258" w:rsidRPr="0031580C">
          <w:rPr>
            <w:rStyle w:val="a6"/>
            <w:b w:val="0"/>
            <w:noProof/>
            <w:sz w:val="24"/>
          </w:rPr>
          <w:t>系统功能测试</w:t>
        </w:r>
        <w:r w:rsidR="004B1258" w:rsidRPr="0031580C">
          <w:rPr>
            <w:b w:val="0"/>
            <w:noProof/>
            <w:webHidden/>
            <w:sz w:val="24"/>
          </w:rPr>
          <w:tab/>
        </w:r>
        <w:r w:rsidR="004B1258" w:rsidRPr="0031580C">
          <w:rPr>
            <w:b w:val="0"/>
            <w:noProof/>
            <w:webHidden/>
            <w:sz w:val="24"/>
          </w:rPr>
          <w:fldChar w:fldCharType="begin"/>
        </w:r>
        <w:r w:rsidR="004B1258" w:rsidRPr="0031580C">
          <w:rPr>
            <w:b w:val="0"/>
            <w:noProof/>
            <w:webHidden/>
            <w:sz w:val="24"/>
          </w:rPr>
          <w:instrText xml:space="preserve"> PAGEREF _Toc42850838 \h </w:instrText>
        </w:r>
        <w:r w:rsidR="004B1258" w:rsidRPr="0031580C">
          <w:rPr>
            <w:b w:val="0"/>
            <w:noProof/>
            <w:webHidden/>
            <w:sz w:val="24"/>
          </w:rPr>
        </w:r>
        <w:r w:rsidR="004B1258" w:rsidRPr="0031580C">
          <w:rPr>
            <w:b w:val="0"/>
            <w:noProof/>
            <w:webHidden/>
            <w:sz w:val="24"/>
          </w:rPr>
          <w:fldChar w:fldCharType="separate"/>
        </w:r>
        <w:r w:rsidR="004B1258" w:rsidRPr="0031580C">
          <w:rPr>
            <w:b w:val="0"/>
            <w:noProof/>
            <w:webHidden/>
            <w:sz w:val="24"/>
          </w:rPr>
          <w:t>9</w:t>
        </w:r>
        <w:r w:rsidR="004B1258" w:rsidRPr="0031580C">
          <w:rPr>
            <w:b w:val="0"/>
            <w:noProof/>
            <w:webHidden/>
            <w:sz w:val="24"/>
          </w:rPr>
          <w:fldChar w:fldCharType="end"/>
        </w:r>
      </w:hyperlink>
    </w:p>
    <w:p w14:paraId="0613BE52" w14:textId="09264BDE" w:rsidR="004B1258" w:rsidRPr="0031580C" w:rsidRDefault="0080460D" w:rsidP="004B1258">
      <w:pPr>
        <w:pStyle w:val="10"/>
        <w:rPr>
          <w:rFonts w:cstheme="minorBidi"/>
          <w:b w:val="0"/>
          <w:noProof/>
          <w:sz w:val="24"/>
          <w:szCs w:val="22"/>
        </w:rPr>
      </w:pPr>
      <w:hyperlink w:anchor="_Toc42850839" w:history="1">
        <w:r w:rsidR="004B1258" w:rsidRPr="0031580C">
          <w:rPr>
            <w:rStyle w:val="a6"/>
            <w:b w:val="0"/>
            <w:noProof/>
            <w:sz w:val="24"/>
          </w:rPr>
          <w:t>结</w:t>
        </w:r>
        <w:r w:rsidR="004B1258" w:rsidRPr="0031580C">
          <w:rPr>
            <w:rStyle w:val="a6"/>
            <w:b w:val="0"/>
            <w:noProof/>
            <w:sz w:val="24"/>
          </w:rPr>
          <w:t xml:space="preserve"> </w:t>
        </w:r>
        <w:r w:rsidR="004B1258" w:rsidRPr="0031580C">
          <w:rPr>
            <w:rStyle w:val="a6"/>
            <w:b w:val="0"/>
            <w:noProof/>
            <w:sz w:val="24"/>
          </w:rPr>
          <w:t>论</w:t>
        </w:r>
        <w:r w:rsidR="004B1258" w:rsidRPr="0031580C">
          <w:rPr>
            <w:b w:val="0"/>
            <w:noProof/>
            <w:webHidden/>
            <w:sz w:val="24"/>
          </w:rPr>
          <w:tab/>
        </w:r>
        <w:r w:rsidR="004B1258" w:rsidRPr="0031580C">
          <w:rPr>
            <w:b w:val="0"/>
            <w:noProof/>
            <w:webHidden/>
            <w:sz w:val="24"/>
          </w:rPr>
          <w:fldChar w:fldCharType="begin"/>
        </w:r>
        <w:r w:rsidR="004B1258" w:rsidRPr="0031580C">
          <w:rPr>
            <w:b w:val="0"/>
            <w:noProof/>
            <w:webHidden/>
            <w:sz w:val="24"/>
          </w:rPr>
          <w:instrText xml:space="preserve"> PAGEREF _Toc42850839 \h </w:instrText>
        </w:r>
        <w:r w:rsidR="004B1258" w:rsidRPr="0031580C">
          <w:rPr>
            <w:b w:val="0"/>
            <w:noProof/>
            <w:webHidden/>
            <w:sz w:val="24"/>
          </w:rPr>
        </w:r>
        <w:r w:rsidR="004B1258" w:rsidRPr="0031580C">
          <w:rPr>
            <w:b w:val="0"/>
            <w:noProof/>
            <w:webHidden/>
            <w:sz w:val="24"/>
          </w:rPr>
          <w:fldChar w:fldCharType="separate"/>
        </w:r>
        <w:r w:rsidR="004B1258" w:rsidRPr="0031580C">
          <w:rPr>
            <w:b w:val="0"/>
            <w:noProof/>
            <w:webHidden/>
            <w:sz w:val="24"/>
          </w:rPr>
          <w:t>10</w:t>
        </w:r>
        <w:r w:rsidR="004B1258" w:rsidRPr="0031580C">
          <w:rPr>
            <w:b w:val="0"/>
            <w:noProof/>
            <w:webHidden/>
            <w:sz w:val="24"/>
          </w:rPr>
          <w:fldChar w:fldCharType="end"/>
        </w:r>
      </w:hyperlink>
    </w:p>
    <w:p w14:paraId="3E790C55" w14:textId="7164FE39" w:rsidR="004B1258" w:rsidRPr="0031580C" w:rsidRDefault="0080460D" w:rsidP="004B1258">
      <w:pPr>
        <w:pStyle w:val="10"/>
        <w:rPr>
          <w:rFonts w:cstheme="minorBidi"/>
          <w:b w:val="0"/>
          <w:noProof/>
          <w:sz w:val="24"/>
          <w:szCs w:val="22"/>
        </w:rPr>
      </w:pPr>
      <w:hyperlink w:anchor="_Toc42850840" w:history="1">
        <w:r w:rsidR="004B1258" w:rsidRPr="0031580C">
          <w:rPr>
            <w:rStyle w:val="a6"/>
            <w:b w:val="0"/>
            <w:noProof/>
            <w:sz w:val="24"/>
          </w:rPr>
          <w:t>致</w:t>
        </w:r>
        <w:r w:rsidR="004B1258" w:rsidRPr="0031580C">
          <w:rPr>
            <w:rStyle w:val="a6"/>
            <w:b w:val="0"/>
            <w:noProof/>
            <w:sz w:val="24"/>
          </w:rPr>
          <w:t xml:space="preserve"> </w:t>
        </w:r>
        <w:r w:rsidR="004B1258" w:rsidRPr="0031580C">
          <w:rPr>
            <w:rStyle w:val="a6"/>
            <w:b w:val="0"/>
            <w:noProof/>
            <w:sz w:val="24"/>
          </w:rPr>
          <w:t>谢</w:t>
        </w:r>
        <w:r w:rsidR="004B1258" w:rsidRPr="0031580C">
          <w:rPr>
            <w:b w:val="0"/>
            <w:noProof/>
            <w:webHidden/>
            <w:sz w:val="24"/>
          </w:rPr>
          <w:tab/>
        </w:r>
        <w:r w:rsidR="004B1258" w:rsidRPr="0031580C">
          <w:rPr>
            <w:b w:val="0"/>
            <w:noProof/>
            <w:webHidden/>
            <w:sz w:val="24"/>
          </w:rPr>
          <w:fldChar w:fldCharType="begin"/>
        </w:r>
        <w:r w:rsidR="004B1258" w:rsidRPr="0031580C">
          <w:rPr>
            <w:b w:val="0"/>
            <w:noProof/>
            <w:webHidden/>
            <w:sz w:val="24"/>
          </w:rPr>
          <w:instrText xml:space="preserve"> PAGEREF _Toc42850840 \h </w:instrText>
        </w:r>
        <w:r w:rsidR="004B1258" w:rsidRPr="0031580C">
          <w:rPr>
            <w:b w:val="0"/>
            <w:noProof/>
            <w:webHidden/>
            <w:sz w:val="24"/>
          </w:rPr>
        </w:r>
        <w:r w:rsidR="004B1258" w:rsidRPr="0031580C">
          <w:rPr>
            <w:b w:val="0"/>
            <w:noProof/>
            <w:webHidden/>
            <w:sz w:val="24"/>
          </w:rPr>
          <w:fldChar w:fldCharType="separate"/>
        </w:r>
        <w:r w:rsidR="004B1258" w:rsidRPr="0031580C">
          <w:rPr>
            <w:b w:val="0"/>
            <w:noProof/>
            <w:webHidden/>
            <w:sz w:val="24"/>
          </w:rPr>
          <w:t>11</w:t>
        </w:r>
        <w:r w:rsidR="004B1258" w:rsidRPr="0031580C">
          <w:rPr>
            <w:b w:val="0"/>
            <w:noProof/>
            <w:webHidden/>
            <w:sz w:val="24"/>
          </w:rPr>
          <w:fldChar w:fldCharType="end"/>
        </w:r>
      </w:hyperlink>
    </w:p>
    <w:p w14:paraId="44DAE9BA" w14:textId="6F946E3D" w:rsidR="004B1258" w:rsidRPr="0031580C" w:rsidRDefault="0080460D" w:rsidP="004B1258">
      <w:pPr>
        <w:pStyle w:val="10"/>
        <w:rPr>
          <w:rFonts w:cstheme="minorBidi"/>
          <w:b w:val="0"/>
          <w:noProof/>
          <w:sz w:val="24"/>
          <w:szCs w:val="22"/>
        </w:rPr>
      </w:pPr>
      <w:hyperlink w:anchor="_Toc42850841" w:history="1">
        <w:r w:rsidR="004B1258" w:rsidRPr="0031580C">
          <w:rPr>
            <w:rStyle w:val="a6"/>
            <w:b w:val="0"/>
            <w:noProof/>
            <w:sz w:val="24"/>
          </w:rPr>
          <w:t>参考文献</w:t>
        </w:r>
        <w:r w:rsidR="004B1258" w:rsidRPr="0031580C">
          <w:rPr>
            <w:b w:val="0"/>
            <w:noProof/>
            <w:webHidden/>
            <w:sz w:val="24"/>
          </w:rPr>
          <w:tab/>
        </w:r>
        <w:r w:rsidR="004B1258" w:rsidRPr="0031580C">
          <w:rPr>
            <w:b w:val="0"/>
            <w:noProof/>
            <w:webHidden/>
            <w:sz w:val="24"/>
          </w:rPr>
          <w:fldChar w:fldCharType="begin"/>
        </w:r>
        <w:r w:rsidR="004B1258" w:rsidRPr="0031580C">
          <w:rPr>
            <w:b w:val="0"/>
            <w:noProof/>
            <w:webHidden/>
            <w:sz w:val="24"/>
          </w:rPr>
          <w:instrText xml:space="preserve"> PAGEREF _Toc42850841 \h </w:instrText>
        </w:r>
        <w:r w:rsidR="004B1258" w:rsidRPr="0031580C">
          <w:rPr>
            <w:b w:val="0"/>
            <w:noProof/>
            <w:webHidden/>
            <w:sz w:val="24"/>
          </w:rPr>
        </w:r>
        <w:r w:rsidR="004B1258" w:rsidRPr="0031580C">
          <w:rPr>
            <w:b w:val="0"/>
            <w:noProof/>
            <w:webHidden/>
            <w:sz w:val="24"/>
          </w:rPr>
          <w:fldChar w:fldCharType="separate"/>
        </w:r>
        <w:r w:rsidR="004B1258" w:rsidRPr="0031580C">
          <w:rPr>
            <w:b w:val="0"/>
            <w:noProof/>
            <w:webHidden/>
            <w:sz w:val="24"/>
          </w:rPr>
          <w:t>12</w:t>
        </w:r>
        <w:r w:rsidR="004B1258" w:rsidRPr="0031580C">
          <w:rPr>
            <w:b w:val="0"/>
            <w:noProof/>
            <w:webHidden/>
            <w:sz w:val="24"/>
          </w:rPr>
          <w:fldChar w:fldCharType="end"/>
        </w:r>
      </w:hyperlink>
    </w:p>
    <w:p w14:paraId="260E0E6C" w14:textId="1D455E0A" w:rsidR="007D32B0" w:rsidRDefault="00F44B83" w:rsidP="004B1258">
      <w:pPr>
        <w:spacing w:line="360" w:lineRule="auto"/>
        <w:rPr>
          <w:rFonts w:ascii="宋体" w:hAnsi="宋体"/>
          <w:bCs/>
          <w:caps/>
          <w:sz w:val="24"/>
        </w:rPr>
      </w:pPr>
      <w:r w:rsidRPr="0031580C">
        <w:rPr>
          <w:sz w:val="24"/>
        </w:rPr>
        <w:fldChar w:fldCharType="end"/>
      </w:r>
      <w:commentRangeStart w:id="8"/>
      <w:commentRangeEnd w:id="8"/>
      <w:r w:rsidR="00115AA0">
        <w:rPr>
          <w:rStyle w:val="aa"/>
        </w:rPr>
        <w:commentReference w:id="8"/>
      </w:r>
    </w:p>
    <w:p w14:paraId="044C09DF" w14:textId="77777777" w:rsidR="007D32B0" w:rsidRDefault="007D32B0" w:rsidP="007D32B0">
      <w:pPr>
        <w:spacing w:line="360" w:lineRule="auto"/>
        <w:jc w:val="center"/>
        <w:rPr>
          <w:rFonts w:ascii="宋体" w:hAnsi="宋体"/>
          <w:bCs/>
          <w:caps/>
          <w:sz w:val="24"/>
        </w:rPr>
      </w:pPr>
      <w:r>
        <w:rPr>
          <w:rFonts w:ascii="宋体" w:hAnsi="宋体"/>
          <w:bCs/>
          <w:caps/>
          <w:sz w:val="24"/>
        </w:rPr>
        <w:br w:type="page"/>
      </w:r>
    </w:p>
    <w:p w14:paraId="7423722C" w14:textId="77777777" w:rsidR="002B25A4" w:rsidRDefault="002B25A4" w:rsidP="007D32B0">
      <w:pPr>
        <w:spacing w:line="360" w:lineRule="auto"/>
        <w:jc w:val="center"/>
        <w:rPr>
          <w:rFonts w:eastAsia="楷体_GB2312"/>
          <w:b/>
          <w:bCs/>
          <w:sz w:val="30"/>
          <w:szCs w:val="30"/>
        </w:rPr>
      </w:pPr>
      <w:r>
        <w:rPr>
          <w:rFonts w:eastAsia="楷体_GB2312" w:hint="eastAsia"/>
          <w:b/>
          <w:bCs/>
          <w:sz w:val="30"/>
          <w:szCs w:val="30"/>
        </w:rPr>
        <w:lastRenderedPageBreak/>
        <w:t>摘</w:t>
      </w:r>
      <w:r>
        <w:rPr>
          <w:rFonts w:eastAsia="楷体_GB2312" w:hint="eastAsia"/>
          <w:b/>
          <w:bCs/>
          <w:sz w:val="30"/>
          <w:szCs w:val="30"/>
        </w:rPr>
        <w:t xml:space="preserve">   </w:t>
      </w:r>
      <w:r>
        <w:rPr>
          <w:rFonts w:eastAsia="楷体_GB2312" w:hint="eastAsia"/>
          <w:b/>
          <w:bCs/>
          <w:sz w:val="30"/>
          <w:szCs w:val="30"/>
        </w:rPr>
        <w:t>要</w:t>
      </w:r>
    </w:p>
    <w:p w14:paraId="0EDFEABD" w14:textId="77777777" w:rsidR="002B25A4" w:rsidRDefault="002B25A4" w:rsidP="002B25A4">
      <w:pPr>
        <w:spacing w:line="360" w:lineRule="auto"/>
        <w:ind w:right="567" w:firstLineChars="250" w:firstLine="600"/>
        <w:rPr>
          <w:rFonts w:ascii="楷体_GB2312" w:eastAsia="楷体_GB2312" w:hAnsi="宋体"/>
          <w:sz w:val="24"/>
          <w:szCs w:val="21"/>
        </w:rPr>
      </w:pPr>
    </w:p>
    <w:p w14:paraId="3F3D05BD" w14:textId="77777777" w:rsidR="000431FB" w:rsidRDefault="002B25A4" w:rsidP="000431FB">
      <w:pPr>
        <w:spacing w:line="360" w:lineRule="auto"/>
        <w:ind w:right="567" w:firstLineChars="450" w:firstLine="1080"/>
        <w:rPr>
          <w:rFonts w:ascii="楷体_GB2312" w:eastAsia="楷体_GB2312" w:hAnsi="宋体"/>
          <w:sz w:val="24"/>
          <w:szCs w:val="21"/>
        </w:rPr>
      </w:pPr>
      <w:r>
        <w:rPr>
          <w:rFonts w:ascii="楷体_GB2312" w:eastAsia="楷体_GB2312" w:hAnsi="宋体" w:hint="eastAsia"/>
          <w:sz w:val="24"/>
          <w:szCs w:val="21"/>
        </w:rPr>
        <w:t>随着计算机的普及</w:t>
      </w:r>
      <w:r w:rsidR="00940C60">
        <w:rPr>
          <w:rFonts w:ascii="楷体_GB2312" w:eastAsia="楷体_GB2312" w:hAnsi="宋体" w:hint="eastAsia"/>
          <w:sz w:val="24"/>
          <w:szCs w:val="21"/>
        </w:rPr>
        <w:t>，在计算机发展突飞猛进的今天，国内各高校中各类学术管理系统已经不是一个新鲜事物了。对于学校而言，实现办公自动化将大大提高学校管理的工作效率。</w:t>
      </w:r>
    </w:p>
    <w:p w14:paraId="2311FC87" w14:textId="77777777" w:rsidR="000431FB" w:rsidRDefault="000431FB" w:rsidP="000431FB">
      <w:pPr>
        <w:spacing w:line="360" w:lineRule="auto"/>
        <w:ind w:right="567" w:firstLineChars="450" w:firstLine="1080"/>
        <w:rPr>
          <w:rFonts w:ascii="楷体_GB2312" w:eastAsia="楷体_GB2312" w:hAnsi="宋体"/>
          <w:sz w:val="24"/>
          <w:szCs w:val="21"/>
        </w:rPr>
      </w:pPr>
      <w:r>
        <w:rPr>
          <w:rFonts w:ascii="楷体_GB2312" w:eastAsia="楷体_GB2312" w:hAnsi="宋体" w:hint="eastAsia"/>
          <w:sz w:val="24"/>
          <w:szCs w:val="21"/>
        </w:rPr>
        <w:t>当今时代是信息时代飞速发展。各个行业都需要进行信息处理，学生信息管理系统是一个学校不可缺少的重要部分，它为用户提供充足的信息和快捷的查询手段。学生信息管理越趋繁琐、复杂，工作业务繁杂，工作量大，传统的学生管理模式已经暴露出种种弊端：难以统一调配和处理，效率极低，缺乏科学性以及合理性。</w:t>
      </w:r>
    </w:p>
    <w:p w14:paraId="04118ADB" w14:textId="77777777" w:rsidR="000431FB" w:rsidRPr="000431FB" w:rsidRDefault="000431FB" w:rsidP="000431FB">
      <w:pPr>
        <w:spacing w:line="360" w:lineRule="auto"/>
        <w:ind w:right="567" w:firstLineChars="450" w:firstLine="1080"/>
        <w:rPr>
          <w:rFonts w:ascii="楷体_GB2312" w:eastAsia="楷体_GB2312" w:hAnsi="宋体"/>
          <w:sz w:val="24"/>
          <w:szCs w:val="21"/>
        </w:rPr>
      </w:pPr>
      <w:r>
        <w:rPr>
          <w:rFonts w:ascii="楷体_GB2312" w:eastAsia="楷体_GB2312" w:hAnsi="宋体" w:hint="eastAsia"/>
          <w:sz w:val="24"/>
          <w:szCs w:val="21"/>
        </w:rPr>
        <w:t>信息的复杂化，计算机的智能化都标志着计算机在信息处理方面将有着无穷的潜力。将庞大的信息进行合理、智能、快捷地联合处理，极大提高用户工作质量和效率。</w:t>
      </w:r>
    </w:p>
    <w:p w14:paraId="3008B5CC" w14:textId="77777777" w:rsidR="002B25A4" w:rsidRDefault="002B25A4" w:rsidP="002B25A4">
      <w:pPr>
        <w:spacing w:line="360" w:lineRule="auto"/>
        <w:ind w:left="567" w:right="567"/>
        <w:rPr>
          <w:rFonts w:ascii="黑体" w:eastAsia="黑体"/>
          <w:b/>
          <w:bCs/>
          <w:sz w:val="24"/>
        </w:rPr>
      </w:pPr>
    </w:p>
    <w:p w14:paraId="59331C77" w14:textId="77777777" w:rsidR="007F0A81" w:rsidRDefault="007F0A81" w:rsidP="002B25A4">
      <w:pPr>
        <w:spacing w:line="360" w:lineRule="auto"/>
        <w:ind w:left="567" w:right="567"/>
        <w:rPr>
          <w:rFonts w:ascii="黑体" w:eastAsia="黑体"/>
          <w:b/>
          <w:bCs/>
          <w:sz w:val="24"/>
        </w:rPr>
      </w:pPr>
    </w:p>
    <w:p w14:paraId="18D7D467" w14:textId="77777777" w:rsidR="007F0A81" w:rsidRDefault="007F0A81" w:rsidP="002B25A4">
      <w:pPr>
        <w:spacing w:line="360" w:lineRule="auto"/>
        <w:ind w:left="567" w:right="567"/>
        <w:rPr>
          <w:rFonts w:ascii="黑体" w:eastAsia="黑体"/>
          <w:b/>
          <w:bCs/>
          <w:sz w:val="24"/>
        </w:rPr>
      </w:pPr>
    </w:p>
    <w:p w14:paraId="2AFC3EB9" w14:textId="77777777" w:rsidR="007F0A81" w:rsidRDefault="007F0A81" w:rsidP="002B25A4">
      <w:pPr>
        <w:spacing w:line="360" w:lineRule="auto"/>
        <w:ind w:left="567" w:right="567"/>
        <w:rPr>
          <w:rFonts w:ascii="黑体" w:eastAsia="黑体"/>
          <w:b/>
          <w:bCs/>
          <w:sz w:val="24"/>
        </w:rPr>
      </w:pPr>
    </w:p>
    <w:p w14:paraId="29FF07BD" w14:textId="77777777" w:rsidR="007F0A81" w:rsidRDefault="007F0A81" w:rsidP="002B25A4">
      <w:pPr>
        <w:spacing w:line="360" w:lineRule="auto"/>
        <w:ind w:left="567" w:right="567"/>
        <w:rPr>
          <w:rFonts w:ascii="黑体" w:eastAsia="黑体"/>
          <w:b/>
          <w:bCs/>
          <w:sz w:val="24"/>
        </w:rPr>
      </w:pPr>
    </w:p>
    <w:p w14:paraId="37D8B0E8" w14:textId="77777777" w:rsidR="007F0A81" w:rsidRDefault="007F0A81" w:rsidP="002B25A4">
      <w:pPr>
        <w:spacing w:line="360" w:lineRule="auto"/>
        <w:ind w:left="567" w:right="567"/>
        <w:rPr>
          <w:rFonts w:ascii="黑体" w:eastAsia="黑体"/>
          <w:b/>
          <w:bCs/>
          <w:sz w:val="24"/>
        </w:rPr>
      </w:pPr>
    </w:p>
    <w:p w14:paraId="0F07868E" w14:textId="77777777" w:rsidR="007F0A81" w:rsidRDefault="007F0A81" w:rsidP="002B25A4">
      <w:pPr>
        <w:spacing w:line="360" w:lineRule="auto"/>
        <w:ind w:left="567" w:right="567"/>
        <w:rPr>
          <w:rFonts w:ascii="黑体" w:eastAsia="黑体"/>
          <w:b/>
          <w:bCs/>
          <w:sz w:val="24"/>
        </w:rPr>
      </w:pPr>
    </w:p>
    <w:p w14:paraId="2EC1B9FF" w14:textId="77777777" w:rsidR="007F0A81" w:rsidRDefault="007F0A81" w:rsidP="002B25A4">
      <w:pPr>
        <w:spacing w:line="360" w:lineRule="auto"/>
        <w:ind w:left="567" w:right="567"/>
        <w:rPr>
          <w:rFonts w:ascii="黑体" w:eastAsia="黑体"/>
          <w:b/>
          <w:bCs/>
          <w:sz w:val="24"/>
        </w:rPr>
      </w:pPr>
    </w:p>
    <w:p w14:paraId="59093F41" w14:textId="77777777" w:rsidR="002B25A4" w:rsidRDefault="002B25A4" w:rsidP="002B25A4">
      <w:pPr>
        <w:spacing w:line="360" w:lineRule="auto"/>
        <w:ind w:left="567" w:right="567"/>
        <w:rPr>
          <w:rFonts w:ascii="黑体" w:eastAsia="黑体"/>
          <w:b/>
          <w:bCs/>
          <w:sz w:val="24"/>
        </w:rPr>
      </w:pPr>
    </w:p>
    <w:p w14:paraId="52CC95BA" w14:textId="77777777" w:rsidR="002B25A4" w:rsidRDefault="002B25A4" w:rsidP="002B25A4">
      <w:pPr>
        <w:spacing w:line="360" w:lineRule="auto"/>
        <w:ind w:left="567" w:right="567"/>
        <w:rPr>
          <w:rFonts w:ascii="黑体" w:eastAsia="黑体"/>
          <w:b/>
          <w:bCs/>
          <w:sz w:val="24"/>
        </w:rPr>
      </w:pPr>
    </w:p>
    <w:p w14:paraId="0D98D6BE" w14:textId="77777777" w:rsidR="002B25A4" w:rsidRDefault="002B25A4" w:rsidP="002B25A4">
      <w:pPr>
        <w:spacing w:line="360" w:lineRule="auto"/>
        <w:ind w:left="567" w:right="567"/>
        <w:rPr>
          <w:rFonts w:ascii="楷体_GB2312" w:eastAsia="楷体_GB2312" w:cs="宋体"/>
          <w:kern w:val="0"/>
          <w:sz w:val="24"/>
          <w:lang w:val="zh-CN"/>
        </w:rPr>
      </w:pPr>
      <w:r>
        <w:rPr>
          <w:rFonts w:ascii="黑体" w:eastAsia="黑体" w:hint="eastAsia"/>
          <w:b/>
          <w:bCs/>
          <w:sz w:val="24"/>
        </w:rPr>
        <w:t>关键词：</w:t>
      </w:r>
      <w:r w:rsidR="000431FB">
        <w:rPr>
          <w:rFonts w:ascii="楷体_GB2312" w:eastAsia="楷体_GB2312" w:cs="宋体" w:hint="eastAsia"/>
          <w:kern w:val="0"/>
          <w:sz w:val="24"/>
          <w:lang w:val="zh-CN"/>
        </w:rPr>
        <w:t>信息管理</w:t>
      </w:r>
      <w:r w:rsidR="00192F83">
        <w:rPr>
          <w:rFonts w:ascii="楷体_GB2312" w:eastAsia="楷体_GB2312" w:cs="宋体" w:hint="eastAsia"/>
          <w:kern w:val="0"/>
          <w:sz w:val="24"/>
          <w:lang w:val="zh-CN"/>
        </w:rPr>
        <w:t>；</w:t>
      </w:r>
      <w:r>
        <w:rPr>
          <w:rFonts w:ascii="楷体_GB2312" w:eastAsia="楷体_GB2312" w:cs="宋体" w:hint="eastAsia"/>
          <w:kern w:val="0"/>
          <w:sz w:val="24"/>
          <w:lang w:val="zh-CN"/>
        </w:rPr>
        <w:t>计算机</w:t>
      </w:r>
      <w:r w:rsidR="00192F83">
        <w:rPr>
          <w:rFonts w:ascii="楷体_GB2312" w:eastAsia="楷体_GB2312" w:cs="宋体" w:hint="eastAsia"/>
          <w:kern w:val="0"/>
          <w:sz w:val="24"/>
          <w:lang w:val="zh-CN"/>
        </w:rPr>
        <w:t>；</w:t>
      </w:r>
      <w:r>
        <w:rPr>
          <w:rFonts w:ascii="楷体_GB2312" w:eastAsia="楷体_GB2312" w:cs="宋体" w:hint="eastAsia"/>
          <w:kern w:val="0"/>
          <w:sz w:val="24"/>
          <w:lang w:val="zh-CN"/>
        </w:rPr>
        <w:t>对策</w:t>
      </w:r>
    </w:p>
    <w:p w14:paraId="3B72E627" w14:textId="77777777" w:rsidR="003303C5" w:rsidRPr="000327FD" w:rsidRDefault="003303C5" w:rsidP="000327FD">
      <w:pPr>
        <w:pStyle w:val="a4"/>
        <w:jc w:val="center"/>
        <w:rPr>
          <w:szCs w:val="30"/>
        </w:rPr>
        <w:sectPr w:rsidR="003303C5" w:rsidRPr="000327FD" w:rsidSect="00D86564">
          <w:pgSz w:w="11906" w:h="16838" w:code="9"/>
          <w:pgMar w:top="1418" w:right="1134" w:bottom="1418" w:left="1701" w:header="992" w:footer="992" w:gutter="0"/>
          <w:pgNumType w:fmt="upperRoman" w:start="1"/>
          <w:cols w:space="425"/>
          <w:docGrid w:type="lines" w:linePitch="312"/>
        </w:sectPr>
      </w:pPr>
    </w:p>
    <w:p w14:paraId="41F449AC" w14:textId="77777777" w:rsidR="003303C5" w:rsidRPr="007417BF" w:rsidRDefault="003303C5">
      <w:pPr>
        <w:pStyle w:val="1"/>
        <w:spacing w:before="0" w:after="0" w:line="360" w:lineRule="auto"/>
        <w:rPr>
          <w:rFonts w:ascii="黑体" w:eastAsia="黑体"/>
          <w:b w:val="0"/>
          <w:sz w:val="30"/>
        </w:rPr>
      </w:pPr>
      <w:bookmarkStart w:id="9" w:name="_Toc42850812"/>
      <w:bookmarkStart w:id="10" w:name="_Toc169930174"/>
      <w:r w:rsidRPr="007417BF">
        <w:rPr>
          <w:rFonts w:ascii="黑体" w:eastAsia="黑体" w:hint="eastAsia"/>
          <w:b w:val="0"/>
          <w:sz w:val="30"/>
        </w:rPr>
        <w:lastRenderedPageBreak/>
        <w:t xml:space="preserve">1 </w:t>
      </w:r>
      <w:r w:rsidR="006B771C">
        <w:rPr>
          <w:rFonts w:ascii="黑体" w:eastAsia="黑体" w:hint="eastAsia"/>
          <w:b w:val="0"/>
          <w:sz w:val="30"/>
        </w:rPr>
        <w:t>前</w:t>
      </w:r>
      <w:commentRangeStart w:id="11"/>
      <w:commentRangeEnd w:id="11"/>
      <w:r w:rsidR="00693F32" w:rsidRPr="007417BF">
        <w:rPr>
          <w:rStyle w:val="aa"/>
          <w:b w:val="0"/>
          <w:bCs w:val="0"/>
          <w:kern w:val="2"/>
        </w:rPr>
        <w:commentReference w:id="11"/>
      </w:r>
      <w:commentRangeStart w:id="12"/>
      <w:r w:rsidRPr="007417BF">
        <w:rPr>
          <w:rFonts w:ascii="黑体" w:eastAsia="黑体" w:hint="eastAsia"/>
          <w:b w:val="0"/>
          <w:sz w:val="30"/>
        </w:rPr>
        <w:t>言</w:t>
      </w:r>
      <w:commentRangeEnd w:id="12"/>
      <w:r w:rsidR="000327FD" w:rsidRPr="007417BF">
        <w:rPr>
          <w:rStyle w:val="aa"/>
          <w:b w:val="0"/>
          <w:bCs w:val="0"/>
          <w:kern w:val="2"/>
        </w:rPr>
        <w:commentReference w:id="12"/>
      </w:r>
      <w:bookmarkEnd w:id="9"/>
      <w:r w:rsidRPr="007417BF">
        <w:rPr>
          <w:rFonts w:ascii="黑体" w:eastAsia="黑体" w:hint="eastAsia"/>
          <w:b w:val="0"/>
          <w:sz w:val="30"/>
        </w:rPr>
        <w:t xml:space="preserve"> </w:t>
      </w:r>
      <w:bookmarkEnd w:id="10"/>
    </w:p>
    <w:p w14:paraId="53BB2DB7" w14:textId="77777777" w:rsidR="003303C5" w:rsidRPr="007417BF" w:rsidRDefault="003303C5">
      <w:pPr>
        <w:pStyle w:val="2"/>
        <w:spacing w:before="0" w:after="0" w:line="360" w:lineRule="auto"/>
        <w:rPr>
          <w:b w:val="0"/>
          <w:sz w:val="28"/>
        </w:rPr>
      </w:pPr>
      <w:bookmarkStart w:id="13" w:name="_Toc169930175"/>
      <w:bookmarkStart w:id="14" w:name="_Toc42850813"/>
      <w:commentRangeStart w:id="15"/>
      <w:r w:rsidRPr="007417BF">
        <w:rPr>
          <w:rFonts w:hint="eastAsia"/>
          <w:b w:val="0"/>
          <w:sz w:val="28"/>
        </w:rPr>
        <w:t xml:space="preserve">1.1 </w:t>
      </w:r>
      <w:r w:rsidRPr="007417BF">
        <w:rPr>
          <w:rFonts w:hint="eastAsia"/>
          <w:b w:val="0"/>
          <w:sz w:val="28"/>
        </w:rPr>
        <w:t>问题</w:t>
      </w:r>
      <w:r w:rsidR="004F40BC" w:rsidRPr="007417BF">
        <w:rPr>
          <w:rFonts w:hint="eastAsia"/>
          <w:b w:val="0"/>
          <w:sz w:val="28"/>
        </w:rPr>
        <w:t>的</w:t>
      </w:r>
      <w:r w:rsidRPr="007417BF">
        <w:rPr>
          <w:rFonts w:hint="eastAsia"/>
          <w:b w:val="0"/>
          <w:sz w:val="28"/>
        </w:rPr>
        <w:t>提出</w:t>
      </w:r>
      <w:commentRangeEnd w:id="15"/>
      <w:r w:rsidR="000327FD" w:rsidRPr="007417BF">
        <w:rPr>
          <w:rStyle w:val="aa"/>
          <w:rFonts w:ascii="Times New Roman" w:eastAsia="宋体" w:hAnsi="Times New Roman"/>
          <w:b w:val="0"/>
          <w:bCs w:val="0"/>
        </w:rPr>
        <w:commentReference w:id="15"/>
      </w:r>
      <w:bookmarkEnd w:id="13"/>
      <w:bookmarkEnd w:id="14"/>
    </w:p>
    <w:p w14:paraId="04417E0B" w14:textId="77777777" w:rsidR="0026748F" w:rsidRDefault="003303C5">
      <w:pPr>
        <w:spacing w:line="400" w:lineRule="exact"/>
        <w:ind w:firstLineChars="200" w:firstLine="480"/>
        <w:rPr>
          <w:rFonts w:ascii="宋体" w:hAnsi="宋体"/>
          <w:sz w:val="24"/>
        </w:rPr>
      </w:pPr>
      <w:commentRangeStart w:id="16"/>
      <w:r>
        <w:rPr>
          <w:rFonts w:ascii="宋体" w:hAnsi="宋体" w:hint="eastAsia"/>
          <w:sz w:val="24"/>
        </w:rPr>
        <w:t>在现代化的</w:t>
      </w:r>
      <w:r w:rsidR="000431FB">
        <w:rPr>
          <w:rFonts w:ascii="宋体" w:hAnsi="宋体" w:hint="eastAsia"/>
          <w:sz w:val="24"/>
        </w:rPr>
        <w:t>信息</w:t>
      </w:r>
      <w:r>
        <w:rPr>
          <w:rFonts w:ascii="宋体" w:hAnsi="宋体" w:hint="eastAsia"/>
          <w:sz w:val="24"/>
        </w:rPr>
        <w:t>管理中，</w:t>
      </w:r>
      <w:r w:rsidR="000431FB">
        <w:rPr>
          <w:rFonts w:ascii="宋体" w:hAnsi="宋体" w:hint="eastAsia"/>
          <w:sz w:val="24"/>
        </w:rPr>
        <w:t>学生</w:t>
      </w:r>
      <w:r>
        <w:rPr>
          <w:rFonts w:ascii="宋体" w:hAnsi="宋体" w:hint="eastAsia"/>
          <w:sz w:val="24"/>
        </w:rPr>
        <w:t>管理系统有着十分重要的作用</w:t>
      </w:r>
      <w:r w:rsidR="006171C7">
        <w:rPr>
          <w:rFonts w:ascii="宋体" w:hAnsi="宋体" w:hint="eastAsia"/>
          <w:sz w:val="24"/>
        </w:rPr>
        <w:t>。为了提高学校对学生信息管理的工作效率和工作质量。</w:t>
      </w:r>
    </w:p>
    <w:p w14:paraId="4ED5A457" w14:textId="22752CB9" w:rsidR="003303C5" w:rsidRDefault="006171C7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学生信息管理系统综合学校教师和学生地实际情况，开发一个满足学校学生信息管理工作需求的基于WEB的学生信息管理系统</w:t>
      </w:r>
      <w:commentRangeEnd w:id="16"/>
      <w:r w:rsidR="000327FD">
        <w:rPr>
          <w:rStyle w:val="aa"/>
        </w:rPr>
        <w:commentReference w:id="16"/>
      </w:r>
    </w:p>
    <w:p w14:paraId="750E75CB" w14:textId="77777777" w:rsidR="003303C5" w:rsidRPr="007417BF" w:rsidRDefault="003303C5">
      <w:pPr>
        <w:pStyle w:val="2"/>
        <w:spacing w:before="0" w:after="0" w:line="360" w:lineRule="auto"/>
        <w:rPr>
          <w:b w:val="0"/>
          <w:sz w:val="28"/>
        </w:rPr>
      </w:pPr>
      <w:bookmarkStart w:id="17" w:name="_Toc169930177"/>
      <w:bookmarkStart w:id="18" w:name="_Toc42850814"/>
      <w:bookmarkStart w:id="19" w:name="_Toc107505472"/>
      <w:bookmarkStart w:id="20" w:name="_Toc108197578"/>
      <w:bookmarkStart w:id="21" w:name="_Toc139084204"/>
      <w:bookmarkStart w:id="22" w:name="_Toc139276102"/>
      <w:r w:rsidRPr="007417BF">
        <w:rPr>
          <w:rFonts w:hint="eastAsia"/>
          <w:b w:val="0"/>
          <w:sz w:val="28"/>
        </w:rPr>
        <w:t>1.</w:t>
      </w:r>
      <w:r w:rsidR="009805F3" w:rsidRPr="007417BF">
        <w:rPr>
          <w:rFonts w:hint="eastAsia"/>
          <w:b w:val="0"/>
          <w:sz w:val="28"/>
        </w:rPr>
        <w:t>2</w:t>
      </w:r>
      <w:r w:rsidR="006B771C">
        <w:rPr>
          <w:rFonts w:hint="eastAsia"/>
          <w:b w:val="0"/>
          <w:sz w:val="28"/>
        </w:rPr>
        <w:t xml:space="preserve"> </w:t>
      </w:r>
      <w:r w:rsidRPr="007417BF">
        <w:rPr>
          <w:rFonts w:hint="eastAsia"/>
          <w:b w:val="0"/>
          <w:sz w:val="28"/>
        </w:rPr>
        <w:t>任务</w:t>
      </w:r>
      <w:bookmarkEnd w:id="17"/>
      <w:r w:rsidR="004F40BC" w:rsidRPr="007417BF">
        <w:rPr>
          <w:rFonts w:hint="eastAsia"/>
          <w:b w:val="0"/>
          <w:sz w:val="28"/>
        </w:rPr>
        <w:t>与</w:t>
      </w:r>
      <w:r w:rsidR="008F6FBC" w:rsidRPr="007417BF">
        <w:rPr>
          <w:rFonts w:hint="eastAsia"/>
          <w:b w:val="0"/>
          <w:sz w:val="28"/>
        </w:rPr>
        <w:t>分析</w:t>
      </w:r>
      <w:bookmarkEnd w:id="18"/>
    </w:p>
    <w:p w14:paraId="46C9E4EE" w14:textId="77777777" w:rsidR="003303C5" w:rsidRDefault="003303C5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本课题主要的</w:t>
      </w:r>
      <w:r w:rsidR="007F0A81">
        <w:rPr>
          <w:rFonts w:ascii="宋体" w:hAnsi="宋体" w:hint="eastAsia"/>
          <w:sz w:val="24"/>
        </w:rPr>
        <w:t>任务是</w:t>
      </w:r>
      <w:r w:rsidR="006171C7">
        <w:rPr>
          <w:rFonts w:ascii="宋体" w:hAnsi="宋体" w:hint="eastAsia"/>
          <w:sz w:val="24"/>
        </w:rPr>
        <w:t>为数计学院开发一个web管理系统，实现学生信息管理基本功能。</w:t>
      </w:r>
    </w:p>
    <w:p w14:paraId="4A6065C9" w14:textId="77777777" w:rsidR="006171C7" w:rsidRDefault="006171C7" w:rsidP="006171C7">
      <w:pPr>
        <w:spacing w:line="400" w:lineRule="exact"/>
        <w:ind w:left="420" w:firstLineChars="20" w:firstLine="4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(1) 数据库设计: 参考学院学生管理过程,设计出数据库和表结构(如辅导员表,专业表，学生基本信息表,家庭信息表，获奖情况表，缺旷考核表等),录入部分初始数据,并测试字段有效性、表间约束等，保证数据库设计正确。</w:t>
      </w:r>
    </w:p>
    <w:p w14:paraId="6F2DBC5D" w14:textId="77777777" w:rsidR="006171C7" w:rsidRDefault="006171C7" w:rsidP="006171C7">
      <w:pPr>
        <w:spacing w:line="400" w:lineRule="exact"/>
        <w:ind w:left="420" w:firstLineChars="20" w:firstLine="4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 Web界面风格设计：确定本站点风格，尽量格调一致。</w:t>
      </w:r>
    </w:p>
    <w:p w14:paraId="48A02EA6" w14:textId="77777777" w:rsidR="006171C7" w:rsidRDefault="006171C7" w:rsidP="006171C7">
      <w:pPr>
        <w:spacing w:line="400" w:lineRule="exact"/>
        <w:ind w:left="420" w:firstLineChars="20" w:firstLine="4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(3)用户管理：本系统对管理员、辅导员，学生,不同级别用户在登陆后的操作权限不同。</w:t>
      </w:r>
    </w:p>
    <w:p w14:paraId="442A81AD" w14:textId="77777777" w:rsidR="006171C7" w:rsidRDefault="006171C7" w:rsidP="006171C7">
      <w:pPr>
        <w:spacing w:line="400" w:lineRule="exact"/>
        <w:ind w:left="420" w:firstLineChars="20" w:firstLine="4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(4)数据录入功能：实现各种数据的录入入库</w:t>
      </w:r>
    </w:p>
    <w:p w14:paraId="2DBDAEDA" w14:textId="77777777" w:rsidR="006171C7" w:rsidRDefault="006171C7" w:rsidP="006171C7">
      <w:pPr>
        <w:spacing w:line="400" w:lineRule="exact"/>
        <w:ind w:left="420" w:firstLineChars="20" w:firstLine="4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(5) 学生情况管理:管理员以上权限的用户能实现对学生信息的录入、查询、修改、删除等维护功能。</w:t>
      </w:r>
    </w:p>
    <w:p w14:paraId="60E9B557" w14:textId="77777777" w:rsidR="006171C7" w:rsidRDefault="006171C7" w:rsidP="006171C7">
      <w:pPr>
        <w:spacing w:line="400" w:lineRule="exact"/>
        <w:ind w:left="420" w:firstLineChars="20" w:firstLine="4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（6）学生操作功能：学生仅对自己的情况查询，可对自己的非关键数据进行调整修改。完善自己的家庭数据等.</w:t>
      </w:r>
    </w:p>
    <w:p w14:paraId="00DEA3C6" w14:textId="77777777" w:rsidR="006171C7" w:rsidRDefault="006171C7" w:rsidP="006171C7">
      <w:pPr>
        <w:spacing w:line="400" w:lineRule="exact"/>
        <w:ind w:left="420" w:firstLineChars="20" w:firstLine="4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（7）其它管理功能：多元化的查询功能；获奖情况管理；缺课和旷课等管理。</w:t>
      </w:r>
    </w:p>
    <w:p w14:paraId="783D9C3F" w14:textId="77777777" w:rsidR="006171C7" w:rsidRDefault="006171C7" w:rsidP="006171C7">
      <w:pPr>
        <w:spacing w:line="400" w:lineRule="exact"/>
        <w:ind w:left="420" w:firstLineChars="20" w:firstLine="4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（8）输出功能：能按多种方式排序查询结果，并以excel报表方式输出结果</w:t>
      </w:r>
    </w:p>
    <w:p w14:paraId="57CFCF55" w14:textId="77777777" w:rsidR="0026748F" w:rsidRDefault="0026748F" w:rsidP="006171C7">
      <w:pPr>
        <w:spacing w:line="400" w:lineRule="exact"/>
        <w:ind w:left="420" w:firstLineChars="20" w:firstLine="48"/>
        <w:rPr>
          <w:rFonts w:ascii="宋体" w:hAnsi="宋体"/>
          <w:sz w:val="24"/>
        </w:rPr>
      </w:pPr>
    </w:p>
    <w:p w14:paraId="0F46BB8B" w14:textId="77777777" w:rsidR="006171C7" w:rsidRDefault="006171C7" w:rsidP="006171C7">
      <w:pPr>
        <w:spacing w:line="400" w:lineRule="exact"/>
        <w:ind w:left="420" w:firstLineChars="20" w:firstLine="4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分析：</w:t>
      </w:r>
    </w:p>
    <w:p w14:paraId="2795879C" w14:textId="77777777" w:rsidR="006171C7" w:rsidRDefault="006171C7" w:rsidP="006171C7">
      <w:pPr>
        <w:spacing w:line="400" w:lineRule="exact"/>
        <w:ind w:left="420" w:firstLineChars="20" w:firstLine="4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1)</w:t>
      </w:r>
      <w:r>
        <w:rPr>
          <w:rFonts w:ascii="宋体" w:hAnsi="宋体" w:hint="eastAsia"/>
          <w:sz w:val="24"/>
        </w:rPr>
        <w:t>数据库的设计涉及多个表，标语表之间存在着关联，需要设计好表的主键与外键，确保数据库设计正确正常运行。</w:t>
      </w:r>
    </w:p>
    <w:p w14:paraId="2E80236B" w14:textId="77777777" w:rsidR="006171C7" w:rsidRDefault="006171C7" w:rsidP="006171C7">
      <w:pPr>
        <w:spacing w:line="400" w:lineRule="exact"/>
        <w:ind w:left="420" w:firstLineChars="20" w:firstLine="48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(2)</w:t>
      </w:r>
      <w:r>
        <w:rPr>
          <w:rFonts w:ascii="宋体" w:hAnsi="宋体" w:hint="eastAsia"/>
          <w:sz w:val="24"/>
        </w:rPr>
        <w:t>系统需要不同权限，管理员、教师和学生的操作权限不同，需要在设计数据库时，添加一个权限字段，以保证</w:t>
      </w:r>
      <w:r w:rsidR="00925D96">
        <w:rPr>
          <w:rFonts w:ascii="宋体" w:hAnsi="宋体" w:hint="eastAsia"/>
          <w:sz w:val="24"/>
        </w:rPr>
        <w:t>权限的不同，使之能够进去的页面不通。</w:t>
      </w:r>
    </w:p>
    <w:p w14:paraId="04DB9F1C" w14:textId="77777777" w:rsidR="00925D96" w:rsidRPr="006171C7" w:rsidRDefault="00925D96" w:rsidP="006171C7">
      <w:pPr>
        <w:spacing w:line="400" w:lineRule="exact"/>
        <w:ind w:left="420" w:firstLineChars="20" w:firstLine="4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>
        <w:rPr>
          <w:rFonts w:ascii="宋体" w:hAnsi="宋体"/>
          <w:sz w:val="24"/>
        </w:rPr>
        <w:t>3)</w:t>
      </w:r>
      <w:r>
        <w:rPr>
          <w:rFonts w:ascii="宋体" w:hAnsi="宋体" w:hint="eastAsia"/>
          <w:sz w:val="24"/>
        </w:rPr>
        <w:t>包含多个页面、多种功能，需要对页面布局进行设计。不显臃肿和繁杂，让用户体验页面设计之美，方便操作。</w:t>
      </w:r>
    </w:p>
    <w:p w14:paraId="7873A379" w14:textId="77777777" w:rsidR="003303C5" w:rsidRDefault="003303C5" w:rsidP="00F44B83">
      <w:pPr>
        <w:pStyle w:val="1"/>
        <w:spacing w:before="0" w:after="0" w:line="360" w:lineRule="auto"/>
        <w:rPr>
          <w:rFonts w:ascii="黑体" w:eastAsia="黑体"/>
          <w:b w:val="0"/>
          <w:sz w:val="30"/>
        </w:rPr>
      </w:pPr>
      <w:r>
        <w:rPr>
          <w:rFonts w:ascii="宋体" w:hAnsi="宋体"/>
          <w:sz w:val="30"/>
          <w:szCs w:val="28"/>
        </w:rPr>
        <w:br w:type="page"/>
      </w:r>
      <w:bookmarkStart w:id="23" w:name="_Toc42850815"/>
      <w:r w:rsidR="00F44B83" w:rsidRPr="00F44B83">
        <w:rPr>
          <w:rFonts w:ascii="黑体" w:eastAsia="黑体" w:hint="eastAsia"/>
          <w:b w:val="0"/>
          <w:sz w:val="30"/>
        </w:rPr>
        <w:lastRenderedPageBreak/>
        <w:t>2.</w:t>
      </w:r>
      <w:r w:rsidR="008D4BD9">
        <w:rPr>
          <w:rFonts w:ascii="黑体" w:eastAsia="黑体" w:hint="eastAsia"/>
          <w:b w:val="0"/>
          <w:sz w:val="30"/>
        </w:rPr>
        <w:t>系统</w:t>
      </w:r>
      <w:r w:rsidR="00A1799A" w:rsidRPr="00A1799A">
        <w:rPr>
          <w:rFonts w:ascii="黑体" w:eastAsia="黑体" w:hint="eastAsia"/>
          <w:b w:val="0"/>
          <w:sz w:val="30"/>
        </w:rPr>
        <w:t>总体设计</w:t>
      </w:r>
      <w:bookmarkEnd w:id="19"/>
      <w:bookmarkEnd w:id="20"/>
      <w:bookmarkEnd w:id="21"/>
      <w:bookmarkEnd w:id="22"/>
      <w:bookmarkEnd w:id="23"/>
    </w:p>
    <w:p w14:paraId="075362E7" w14:textId="77777777" w:rsidR="003303C5" w:rsidRPr="007417BF" w:rsidRDefault="003303C5">
      <w:pPr>
        <w:pStyle w:val="2"/>
        <w:spacing w:before="0" w:after="0" w:line="360" w:lineRule="auto"/>
        <w:rPr>
          <w:b w:val="0"/>
          <w:sz w:val="28"/>
        </w:rPr>
      </w:pPr>
      <w:bookmarkStart w:id="24" w:name="_Toc139276103"/>
      <w:bookmarkStart w:id="25" w:name="_Toc42850816"/>
      <w:r w:rsidRPr="007417BF">
        <w:rPr>
          <w:rFonts w:hint="eastAsia"/>
          <w:b w:val="0"/>
          <w:sz w:val="28"/>
        </w:rPr>
        <w:t>2.1</w:t>
      </w:r>
      <w:bookmarkEnd w:id="24"/>
      <w:r w:rsidR="00A1799A" w:rsidRPr="007417BF">
        <w:rPr>
          <w:rFonts w:hint="eastAsia"/>
          <w:b w:val="0"/>
          <w:sz w:val="28"/>
        </w:rPr>
        <w:t xml:space="preserve"> </w:t>
      </w:r>
      <w:r w:rsidR="00A1799A" w:rsidRPr="007417BF">
        <w:rPr>
          <w:rFonts w:hint="eastAsia"/>
          <w:b w:val="0"/>
          <w:sz w:val="28"/>
        </w:rPr>
        <w:t>开发工具</w:t>
      </w:r>
      <w:bookmarkEnd w:id="25"/>
    </w:p>
    <w:p w14:paraId="59FB444E" w14:textId="4B9AC8C7" w:rsidR="001A0F61" w:rsidRDefault="001A0F61" w:rsidP="001A0F61">
      <w:pPr>
        <w:spacing w:line="40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本学生信息管理系统选用</w:t>
      </w:r>
      <w:r w:rsidRPr="001A0F61">
        <w:rPr>
          <w:sz w:val="24"/>
        </w:rPr>
        <w:t>IntelliJ</w:t>
      </w:r>
      <w:r>
        <w:rPr>
          <w:sz w:val="24"/>
        </w:rPr>
        <w:t xml:space="preserve"> </w:t>
      </w:r>
      <w:r>
        <w:rPr>
          <w:rFonts w:hint="eastAsia"/>
          <w:sz w:val="24"/>
        </w:rPr>
        <w:t>IDEA</w:t>
      </w:r>
      <w:r>
        <w:rPr>
          <w:rFonts w:hint="eastAsia"/>
          <w:sz w:val="24"/>
        </w:rPr>
        <w:t>旗舰版，是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变成语言开发的集成环境</w:t>
      </w:r>
      <w:r>
        <w:rPr>
          <w:rFonts w:hint="eastAsia"/>
          <w:sz w:val="24"/>
        </w:rPr>
        <w:t>,</w:t>
      </w:r>
      <w:r w:rsidR="008C61E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IDEA</w:t>
      </w:r>
      <w:r>
        <w:rPr>
          <w:rFonts w:hint="eastAsia"/>
          <w:sz w:val="24"/>
        </w:rPr>
        <w:t>所提供的智能编码，可以减少我的工作。</w:t>
      </w:r>
      <w:r w:rsidRPr="001A0F61">
        <w:rPr>
          <w:rFonts w:hint="eastAsia"/>
          <w:sz w:val="24"/>
        </w:rPr>
        <w:t>IntelliJ</w:t>
      </w:r>
      <w:r w:rsidRPr="001A0F61">
        <w:rPr>
          <w:rFonts w:hint="eastAsia"/>
          <w:sz w:val="24"/>
        </w:rPr>
        <w:t>在业界被公认为最好的</w:t>
      </w:r>
      <w:r w:rsidRPr="001A0F61">
        <w:rPr>
          <w:rFonts w:hint="eastAsia"/>
          <w:sz w:val="24"/>
        </w:rPr>
        <w:t>java</w:t>
      </w:r>
      <w:r w:rsidRPr="001A0F61">
        <w:rPr>
          <w:rFonts w:hint="eastAsia"/>
          <w:sz w:val="24"/>
        </w:rPr>
        <w:t>开发工具，尤其在智能代码助手、代码自动提示、重构、</w:t>
      </w:r>
      <w:r w:rsidRPr="001A0F61">
        <w:rPr>
          <w:rFonts w:hint="eastAsia"/>
          <w:sz w:val="24"/>
        </w:rPr>
        <w:t>JavaEE</w:t>
      </w:r>
      <w:r w:rsidRPr="001A0F61">
        <w:rPr>
          <w:rFonts w:hint="eastAsia"/>
          <w:sz w:val="24"/>
        </w:rPr>
        <w:t>支持、各类版本工具</w:t>
      </w:r>
      <w:r w:rsidRPr="001A0F61">
        <w:rPr>
          <w:rFonts w:hint="eastAsia"/>
          <w:sz w:val="24"/>
        </w:rPr>
        <w:t>(git</w:t>
      </w:r>
      <w:r w:rsidRPr="001A0F61">
        <w:rPr>
          <w:rFonts w:hint="eastAsia"/>
          <w:sz w:val="24"/>
        </w:rPr>
        <w:t>、</w:t>
      </w:r>
      <w:r w:rsidRPr="001A0F61">
        <w:rPr>
          <w:rFonts w:hint="eastAsia"/>
          <w:sz w:val="24"/>
        </w:rPr>
        <w:t>svn</w:t>
      </w:r>
      <w:r w:rsidRPr="001A0F61">
        <w:rPr>
          <w:rFonts w:hint="eastAsia"/>
          <w:sz w:val="24"/>
        </w:rPr>
        <w:t>等</w:t>
      </w:r>
      <w:r w:rsidRPr="001A0F61">
        <w:rPr>
          <w:rFonts w:hint="eastAsia"/>
          <w:sz w:val="24"/>
        </w:rPr>
        <w:t>)</w:t>
      </w:r>
      <w:r w:rsidRPr="001A0F61">
        <w:rPr>
          <w:rFonts w:hint="eastAsia"/>
          <w:sz w:val="24"/>
        </w:rPr>
        <w:t>、</w:t>
      </w:r>
      <w:r w:rsidRPr="001A0F61">
        <w:rPr>
          <w:rFonts w:hint="eastAsia"/>
          <w:sz w:val="24"/>
        </w:rPr>
        <w:t>JUnit</w:t>
      </w:r>
      <w:r w:rsidRPr="001A0F61">
        <w:rPr>
          <w:rFonts w:hint="eastAsia"/>
          <w:sz w:val="24"/>
        </w:rPr>
        <w:t>、</w:t>
      </w:r>
      <w:r w:rsidRPr="001A0F61">
        <w:rPr>
          <w:rFonts w:hint="eastAsia"/>
          <w:sz w:val="24"/>
        </w:rPr>
        <w:t>CVS</w:t>
      </w:r>
      <w:r w:rsidRPr="001A0F61">
        <w:rPr>
          <w:rFonts w:hint="eastAsia"/>
          <w:sz w:val="24"/>
        </w:rPr>
        <w:t>整合、代码分析、</w:t>
      </w:r>
      <w:r w:rsidRPr="001A0F61">
        <w:rPr>
          <w:rFonts w:hint="eastAsia"/>
          <w:sz w:val="24"/>
        </w:rPr>
        <w:t xml:space="preserve"> </w:t>
      </w:r>
      <w:r w:rsidRPr="001A0F61">
        <w:rPr>
          <w:rFonts w:hint="eastAsia"/>
          <w:sz w:val="24"/>
        </w:rPr>
        <w:t>创新的</w:t>
      </w:r>
      <w:r w:rsidRPr="001A0F61">
        <w:rPr>
          <w:rFonts w:hint="eastAsia"/>
          <w:sz w:val="24"/>
        </w:rPr>
        <w:t>GUI</w:t>
      </w:r>
      <w:r w:rsidRPr="001A0F61">
        <w:rPr>
          <w:rFonts w:hint="eastAsia"/>
          <w:sz w:val="24"/>
        </w:rPr>
        <w:t>设计等方面的功能可以说是超常的。</w:t>
      </w:r>
    </w:p>
    <w:p w14:paraId="7FE958FB" w14:textId="22D507CB" w:rsidR="001A0F61" w:rsidRDefault="001A0F61" w:rsidP="001A0F61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本次任务设计采用</w:t>
      </w:r>
      <w:r>
        <w:rPr>
          <w:rFonts w:hint="eastAsia"/>
          <w:sz w:val="24"/>
        </w:rPr>
        <w:t>B/S</w:t>
      </w:r>
      <w:r>
        <w:rPr>
          <w:rFonts w:hint="eastAsia"/>
          <w:sz w:val="24"/>
        </w:rPr>
        <w:t>构架，</w:t>
      </w:r>
      <w:r>
        <w:rPr>
          <w:rFonts w:hint="eastAsia"/>
          <w:sz w:val="24"/>
        </w:rPr>
        <w:t>IDEA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JSP</w:t>
      </w:r>
      <w:r>
        <w:rPr>
          <w:rFonts w:hint="eastAsia"/>
          <w:sz w:val="24"/>
        </w:rPr>
        <w:t>的完全支持，不需要任何插件是我选用为开发工具的主要原因。</w:t>
      </w:r>
      <w:r w:rsidR="008C61ED">
        <w:rPr>
          <w:rFonts w:hint="eastAsia"/>
          <w:sz w:val="24"/>
        </w:rPr>
        <w:t>非常适合本次任务设计。</w:t>
      </w:r>
      <w:r w:rsidR="004775A2">
        <w:rPr>
          <w:rFonts w:hint="eastAsia"/>
          <w:sz w:val="24"/>
        </w:rPr>
        <w:t>对</w:t>
      </w:r>
      <w:r w:rsidR="004775A2">
        <w:rPr>
          <w:rFonts w:hint="eastAsia"/>
          <w:sz w:val="24"/>
        </w:rPr>
        <w:t>XML</w:t>
      </w:r>
      <w:r w:rsidR="004775A2">
        <w:rPr>
          <w:rFonts w:hint="eastAsia"/>
          <w:sz w:val="24"/>
        </w:rPr>
        <w:t>的完美支持，使得使用</w:t>
      </w:r>
      <w:r w:rsidR="004775A2">
        <w:rPr>
          <w:rFonts w:hint="eastAsia"/>
          <w:sz w:val="24"/>
        </w:rPr>
        <w:t>SSM</w:t>
      </w:r>
      <w:r w:rsidR="004775A2">
        <w:rPr>
          <w:rFonts w:hint="eastAsia"/>
          <w:sz w:val="24"/>
        </w:rPr>
        <w:t>框架完成的本次任务设计完美运行。</w:t>
      </w:r>
    </w:p>
    <w:p w14:paraId="57675C30" w14:textId="6C9F5A49" w:rsidR="00E33DE7" w:rsidRPr="001A0F61" w:rsidRDefault="00E33DE7" w:rsidP="001A0F61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前台语言为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，前台中采用了</w:t>
      </w:r>
      <w:r>
        <w:rPr>
          <w:rFonts w:hint="eastAsia"/>
          <w:sz w:val="24"/>
        </w:rPr>
        <w:t>JQuery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BootStrap</w:t>
      </w:r>
      <w:r>
        <w:rPr>
          <w:rFonts w:hint="eastAsia"/>
          <w:sz w:val="24"/>
        </w:rPr>
        <w:t>等框架，使得开发过程变得简单高效美观。</w:t>
      </w:r>
    </w:p>
    <w:p w14:paraId="1C4825A7" w14:textId="5BC0BD76" w:rsidR="003303C5" w:rsidRDefault="000E7CDB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开发环境</w:t>
      </w:r>
      <w:r w:rsidR="002D57FE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操作系统</w:t>
      </w:r>
      <w:r w:rsidRPr="008C61ED">
        <w:rPr>
          <w:sz w:val="24"/>
        </w:rPr>
        <w:t>Windows</w:t>
      </w:r>
      <w:r w:rsidR="008C61ED">
        <w:rPr>
          <w:rFonts w:ascii="宋体" w:hAnsi="宋体"/>
          <w:sz w:val="24"/>
        </w:rPr>
        <w:t xml:space="preserve"> </w:t>
      </w:r>
      <w:r w:rsidR="008C61ED">
        <w:rPr>
          <w:rFonts w:ascii="宋体" w:hAnsi="宋体" w:hint="eastAsia"/>
          <w:sz w:val="24"/>
        </w:rPr>
        <w:t>7及以上版本</w:t>
      </w:r>
      <w:r>
        <w:rPr>
          <w:rFonts w:ascii="宋体" w:hAnsi="宋体" w:hint="eastAsia"/>
          <w:sz w:val="24"/>
        </w:rPr>
        <w:t>；</w:t>
      </w:r>
      <w:r w:rsidR="008C61ED" w:rsidRPr="001A0F61">
        <w:rPr>
          <w:sz w:val="24"/>
        </w:rPr>
        <w:t>IntelliJ</w:t>
      </w:r>
      <w:r w:rsidR="008C61ED">
        <w:rPr>
          <w:sz w:val="24"/>
        </w:rPr>
        <w:t xml:space="preserve"> </w:t>
      </w:r>
      <w:r w:rsidR="008C61ED">
        <w:rPr>
          <w:rFonts w:hint="eastAsia"/>
          <w:sz w:val="24"/>
        </w:rPr>
        <w:t>IDEA</w:t>
      </w:r>
      <w:r w:rsidR="008C61ED">
        <w:rPr>
          <w:rFonts w:hint="eastAsia"/>
          <w:sz w:val="24"/>
        </w:rPr>
        <w:t>旗舰版；</w:t>
      </w:r>
      <w:r w:rsidR="008C61ED">
        <w:rPr>
          <w:rFonts w:hint="eastAsia"/>
          <w:sz w:val="24"/>
        </w:rPr>
        <w:t>Apache</w:t>
      </w:r>
      <w:r w:rsidR="008C61ED">
        <w:rPr>
          <w:sz w:val="24"/>
        </w:rPr>
        <w:t xml:space="preserve"> </w:t>
      </w:r>
      <w:r w:rsidR="008C61ED">
        <w:rPr>
          <w:rFonts w:hint="eastAsia"/>
          <w:sz w:val="24"/>
        </w:rPr>
        <w:t>Tomcat</w:t>
      </w:r>
      <w:r w:rsidR="008C61ED">
        <w:rPr>
          <w:sz w:val="24"/>
        </w:rPr>
        <w:t xml:space="preserve"> </w:t>
      </w:r>
      <w:r w:rsidR="008C61ED">
        <w:rPr>
          <w:rFonts w:hint="eastAsia"/>
          <w:sz w:val="24"/>
        </w:rPr>
        <w:t>8.0.27</w:t>
      </w:r>
      <w:r w:rsidR="008C61ED">
        <w:rPr>
          <w:rFonts w:hint="eastAsia"/>
          <w:sz w:val="24"/>
        </w:rPr>
        <w:t>；</w:t>
      </w:r>
      <w:r w:rsidR="008C61ED">
        <w:rPr>
          <w:rFonts w:hint="eastAsia"/>
          <w:sz w:val="24"/>
        </w:rPr>
        <w:t>MySql</w:t>
      </w:r>
      <w:r w:rsidR="008C61ED">
        <w:rPr>
          <w:sz w:val="24"/>
        </w:rPr>
        <w:t xml:space="preserve"> </w:t>
      </w:r>
      <w:r w:rsidR="008C61ED">
        <w:rPr>
          <w:rFonts w:hint="eastAsia"/>
          <w:sz w:val="24"/>
        </w:rPr>
        <w:t>5.7.30</w:t>
      </w:r>
      <w:r w:rsidR="008C61ED">
        <w:rPr>
          <w:rFonts w:hint="eastAsia"/>
          <w:sz w:val="24"/>
        </w:rPr>
        <w:t>；</w:t>
      </w:r>
      <w:r w:rsidR="008C61ED">
        <w:rPr>
          <w:rFonts w:hint="eastAsia"/>
          <w:sz w:val="24"/>
        </w:rPr>
        <w:t>J</w:t>
      </w:r>
      <w:r w:rsidR="008C61ED">
        <w:rPr>
          <w:sz w:val="24"/>
        </w:rPr>
        <w:t>a</w:t>
      </w:r>
      <w:r w:rsidR="008C61ED">
        <w:rPr>
          <w:rFonts w:hint="eastAsia"/>
          <w:sz w:val="24"/>
        </w:rPr>
        <w:t>va</w:t>
      </w:r>
      <w:r w:rsidR="008C61ED">
        <w:rPr>
          <w:sz w:val="24"/>
        </w:rPr>
        <w:t xml:space="preserve"> </w:t>
      </w:r>
      <w:r w:rsidR="008C61ED">
        <w:rPr>
          <w:rFonts w:hint="eastAsia"/>
          <w:sz w:val="24"/>
        </w:rPr>
        <w:t>1.8</w:t>
      </w:r>
      <w:r w:rsidR="008C61ED">
        <w:rPr>
          <w:rFonts w:hint="eastAsia"/>
          <w:sz w:val="24"/>
        </w:rPr>
        <w:t>；</w:t>
      </w:r>
      <w:r w:rsidR="008C61ED">
        <w:rPr>
          <w:rFonts w:hint="eastAsia"/>
          <w:sz w:val="24"/>
        </w:rPr>
        <w:t>Maven</w:t>
      </w:r>
      <w:r w:rsidR="008C61ED">
        <w:rPr>
          <w:sz w:val="24"/>
        </w:rPr>
        <w:t xml:space="preserve"> </w:t>
      </w:r>
      <w:r w:rsidR="008C61ED">
        <w:rPr>
          <w:rFonts w:hint="eastAsia"/>
          <w:sz w:val="24"/>
        </w:rPr>
        <w:t>3.3.6</w:t>
      </w:r>
    </w:p>
    <w:p w14:paraId="16D9466C" w14:textId="312EC90A" w:rsidR="00973B80" w:rsidRDefault="00973B80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运行环境</w:t>
      </w:r>
      <w:r w:rsidR="002D57FE">
        <w:rPr>
          <w:rFonts w:ascii="宋体" w:hAnsi="宋体" w:hint="eastAsia"/>
          <w:sz w:val="24"/>
        </w:rPr>
        <w:t>：</w:t>
      </w:r>
      <w:r w:rsidR="000777B9">
        <w:rPr>
          <w:rFonts w:ascii="宋体" w:hAnsi="宋体" w:hint="eastAsia"/>
          <w:sz w:val="24"/>
        </w:rPr>
        <w:t>操作系统</w:t>
      </w:r>
      <w:r w:rsidR="008C61ED">
        <w:rPr>
          <w:rFonts w:ascii="宋体" w:hAnsi="宋体" w:hint="eastAsia"/>
          <w:sz w:val="24"/>
        </w:rPr>
        <w:t xml:space="preserve"> </w:t>
      </w:r>
      <w:r w:rsidR="008C61ED" w:rsidRPr="008C61ED">
        <w:rPr>
          <w:sz w:val="24"/>
        </w:rPr>
        <w:t>Windows</w:t>
      </w:r>
      <w:r w:rsidR="008C61ED">
        <w:rPr>
          <w:rFonts w:ascii="宋体" w:hAnsi="宋体" w:hint="eastAsia"/>
          <w:sz w:val="24"/>
        </w:rPr>
        <w:t xml:space="preserve"> 7及以上版本；</w:t>
      </w:r>
      <w:r w:rsidR="008C61ED" w:rsidRPr="008C61ED">
        <w:rPr>
          <w:sz w:val="24"/>
        </w:rPr>
        <w:t>Apache Tomcat</w:t>
      </w:r>
      <w:r w:rsidR="008C61ED">
        <w:rPr>
          <w:sz w:val="24"/>
        </w:rPr>
        <w:t xml:space="preserve"> </w:t>
      </w:r>
      <w:r w:rsidR="008C61ED">
        <w:rPr>
          <w:rFonts w:hint="eastAsia"/>
          <w:sz w:val="24"/>
        </w:rPr>
        <w:t>8.0.27</w:t>
      </w:r>
      <w:r w:rsidR="008C61ED">
        <w:rPr>
          <w:rFonts w:hint="eastAsia"/>
          <w:sz w:val="24"/>
        </w:rPr>
        <w:t>；</w:t>
      </w:r>
      <w:r w:rsidR="008C61ED">
        <w:rPr>
          <w:rFonts w:hint="eastAsia"/>
          <w:sz w:val="24"/>
        </w:rPr>
        <w:t>MySql</w:t>
      </w:r>
      <w:r w:rsidR="008C61ED">
        <w:rPr>
          <w:sz w:val="24"/>
        </w:rPr>
        <w:t xml:space="preserve"> </w:t>
      </w:r>
      <w:r w:rsidR="008C61ED">
        <w:rPr>
          <w:rFonts w:hint="eastAsia"/>
          <w:sz w:val="24"/>
        </w:rPr>
        <w:t>5.7.30</w:t>
      </w:r>
      <w:r w:rsidR="008C61ED">
        <w:rPr>
          <w:rFonts w:hint="eastAsia"/>
          <w:sz w:val="24"/>
        </w:rPr>
        <w:t>；</w:t>
      </w:r>
      <w:r w:rsidR="008C61ED">
        <w:rPr>
          <w:rFonts w:hint="eastAsia"/>
          <w:sz w:val="24"/>
        </w:rPr>
        <w:t>Java</w:t>
      </w:r>
      <w:r w:rsidR="008C61ED">
        <w:rPr>
          <w:sz w:val="24"/>
        </w:rPr>
        <w:t xml:space="preserve"> </w:t>
      </w:r>
      <w:r w:rsidR="008C61ED">
        <w:rPr>
          <w:rFonts w:hint="eastAsia"/>
          <w:sz w:val="24"/>
        </w:rPr>
        <w:t>1.8</w:t>
      </w:r>
      <w:r w:rsidR="008C61ED">
        <w:rPr>
          <w:rFonts w:hint="eastAsia"/>
          <w:sz w:val="24"/>
        </w:rPr>
        <w:t>；</w:t>
      </w:r>
      <w:r w:rsidR="008C61ED">
        <w:rPr>
          <w:rFonts w:hint="eastAsia"/>
          <w:sz w:val="24"/>
        </w:rPr>
        <w:t>IntelliJ</w:t>
      </w:r>
      <w:r w:rsidR="008C61ED">
        <w:rPr>
          <w:sz w:val="24"/>
        </w:rPr>
        <w:t xml:space="preserve"> </w:t>
      </w:r>
      <w:r w:rsidR="008C61ED">
        <w:rPr>
          <w:rFonts w:hint="eastAsia"/>
          <w:sz w:val="24"/>
        </w:rPr>
        <w:t>IDEA</w:t>
      </w:r>
      <w:r w:rsidR="008C61ED">
        <w:rPr>
          <w:rFonts w:hint="eastAsia"/>
          <w:sz w:val="24"/>
        </w:rPr>
        <w:t>旗舰版；</w:t>
      </w:r>
      <w:r w:rsidR="008C61ED">
        <w:rPr>
          <w:rFonts w:hint="eastAsia"/>
          <w:sz w:val="24"/>
        </w:rPr>
        <w:t>M</w:t>
      </w:r>
      <w:r w:rsidR="008C61ED">
        <w:rPr>
          <w:sz w:val="24"/>
        </w:rPr>
        <w:t>a</w:t>
      </w:r>
      <w:r w:rsidR="008C61ED">
        <w:rPr>
          <w:rFonts w:hint="eastAsia"/>
          <w:sz w:val="24"/>
        </w:rPr>
        <w:t>ven</w:t>
      </w:r>
      <w:r w:rsidR="008C61ED">
        <w:rPr>
          <w:sz w:val="24"/>
        </w:rPr>
        <w:t xml:space="preserve"> </w:t>
      </w:r>
      <w:r w:rsidR="008C61ED">
        <w:rPr>
          <w:rFonts w:hint="eastAsia"/>
          <w:sz w:val="24"/>
        </w:rPr>
        <w:t>3.3.6</w:t>
      </w:r>
      <w:r w:rsidR="008C61ED">
        <w:rPr>
          <w:rFonts w:hint="eastAsia"/>
          <w:sz w:val="24"/>
        </w:rPr>
        <w:t>等</w:t>
      </w:r>
    </w:p>
    <w:p w14:paraId="286F4D0A" w14:textId="77777777" w:rsidR="003303C5" w:rsidRPr="007417BF" w:rsidRDefault="003303C5">
      <w:pPr>
        <w:pStyle w:val="2"/>
        <w:spacing w:before="0" w:after="0" w:line="360" w:lineRule="auto"/>
        <w:rPr>
          <w:b w:val="0"/>
          <w:sz w:val="28"/>
        </w:rPr>
      </w:pPr>
      <w:bookmarkStart w:id="26" w:name="_Toc139276104"/>
      <w:bookmarkStart w:id="27" w:name="_Toc310329891"/>
      <w:bookmarkStart w:id="28" w:name="_Toc42850817"/>
      <w:r w:rsidRPr="007417BF">
        <w:rPr>
          <w:rFonts w:hint="eastAsia"/>
          <w:b w:val="0"/>
          <w:sz w:val="28"/>
        </w:rPr>
        <w:t>2.2</w:t>
      </w:r>
      <w:bookmarkEnd w:id="26"/>
      <w:r w:rsidR="00A1799A" w:rsidRPr="007417BF">
        <w:rPr>
          <w:rFonts w:hint="eastAsia"/>
          <w:b w:val="0"/>
          <w:sz w:val="28"/>
        </w:rPr>
        <w:t xml:space="preserve"> </w:t>
      </w:r>
      <w:bookmarkEnd w:id="27"/>
      <w:r w:rsidR="00A1799A" w:rsidRPr="007417BF">
        <w:rPr>
          <w:rFonts w:hint="eastAsia"/>
          <w:b w:val="0"/>
          <w:sz w:val="28"/>
        </w:rPr>
        <w:t>系统框图</w:t>
      </w:r>
      <w:bookmarkEnd w:id="28"/>
    </w:p>
    <w:p w14:paraId="50EB4E20" w14:textId="5DA0C58A" w:rsidR="008D46A1" w:rsidRDefault="00EE65CA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="008D46A1">
        <w:rPr>
          <w:rFonts w:ascii="宋体" w:hAnsi="宋体" w:hint="eastAsia"/>
          <w:sz w:val="24"/>
        </w:rPr>
        <w:t>系统组成框图：</w:t>
      </w:r>
      <w:commentRangeStart w:id="29"/>
      <w:r w:rsidR="00367A24">
        <w:rPr>
          <w:rFonts w:ascii="宋体" w:hAnsi="宋体" w:hint="eastAsia"/>
          <w:sz w:val="24"/>
        </w:rPr>
        <w:t>图2-1</w:t>
      </w:r>
      <w:commentRangeEnd w:id="29"/>
      <w:r w:rsidR="002E1000">
        <w:rPr>
          <w:rStyle w:val="aa"/>
        </w:rPr>
        <w:commentReference w:id="29"/>
      </w:r>
    </w:p>
    <w:p w14:paraId="6E210521" w14:textId="4297111A" w:rsidR="00367A24" w:rsidRPr="004775A2" w:rsidRDefault="007833B8" w:rsidP="00367A24">
      <w:pPr>
        <w:pStyle w:val="a5"/>
        <w:spacing w:line="360" w:lineRule="auto"/>
        <w:ind w:leftChars="20" w:left="42" w:firstLineChars="137" w:firstLine="329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EEB7A" wp14:editId="63696543">
                <wp:simplePos x="0" y="0"/>
                <wp:positionH relativeFrom="page">
                  <wp:posOffset>3917315</wp:posOffset>
                </wp:positionH>
                <wp:positionV relativeFrom="paragraph">
                  <wp:posOffset>353060</wp:posOffset>
                </wp:positionV>
                <wp:extent cx="0" cy="624840"/>
                <wp:effectExtent l="76200" t="0" r="76200" b="6096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EF77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308.45pt;margin-top:27.8pt;width:0;height:49.2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qP7QEAAP4DAAAOAAAAZHJzL2Uyb0RvYy54bWysU0uOEzEQ3SNxB8t70kkYjUZROrPIABsE&#10;EZ8DeNzlbkv+yS6SziW4ABIrYAWsZj+ngeEYlN1JDwKEBGJT7U+9V6+eq5fnvTVsCzFp72o+m0w5&#10;Ayd9o11b85cvHt474yyhcI0w3kHN95D4+eruneUuLGDuO28aiIxIXFrsQs07xLCoqiQ7sCJNfABH&#10;l8pHK5C2sa2aKHbEbk01n05Pq52PTYheQkp0ejFc8lXhVwokPlUqATJTc9KGJcYSL3OsVkuxaKMI&#10;nZYHGeIfVFihHRUdqS4ECvYq6l+orJbRJ69wIr2tvFJaQumBuplNf+rmeScClF7InBRGm9L/o5VP&#10;tpvIdFPz+2SPE5be6ObN1dfX728+f/ry7urb9du8/viB0T2ZtQtpQZi128TDLoVNzJ33Ktr8pZ5Y&#10;XwzejwZDj0wOh5JOT+cnZyeFrrrFhZjwEXjL8qLmCaPQbYdr7xy9oo+z4q/YPk5IlQl4BOSixuWI&#10;QpsHrmG4D9QGRi1cayDLpvScUmX5g+Cywr2BAf4MFLlAEocyZf5gbSLbCpocISU4nI1MlJ1hShsz&#10;AqdF3x+Bh/wMhTKbfwMeEaWydziCrXY+/q469kfJasg/OjD0nS249M2+PGWxhoaseHX4IfIU/7gv&#10;8NvfdvUdAAD//wMAUEsDBBQABgAIAAAAIQCJOmU+3QAAAAoBAAAPAAAAZHJzL2Rvd25yZXYueG1s&#10;TI/BTsMwDIbvSLxDZCRuLN1EK1aaTgiJHUFsHOCWNV5SrXGqJmsLT48RBzja/vT7+6vN7Dsx4hDb&#10;QAqWiwwEUhNMS1bB2/7p5g5ETJqM7gKhgk+MsKkvLypdmjDRK467ZAWHUCy1ApdSX0oZG4dex0Xo&#10;kfh2DIPXicfBSjPoicN9J1dZVkivW+IPTvf46LA57c5ewYt9H/2Ktq08rj++tvbZnNyUlLq+mh/u&#10;QSSc0x8MP/qsDjU7HcKZTBSdgmJZrBlVkOcFCAZ+Fwcm89sMZF3J/xXqbwAAAP//AwBQSwECLQAU&#10;AAYACAAAACEAtoM4kv4AAADhAQAAEwAAAAAAAAAAAAAAAAAAAAAAW0NvbnRlbnRfVHlwZXNdLnht&#10;bFBLAQItABQABgAIAAAAIQA4/SH/1gAAAJQBAAALAAAAAAAAAAAAAAAAAC8BAABfcmVscy8ucmVs&#10;c1BLAQItABQABgAIAAAAIQCCngqP7QEAAP4DAAAOAAAAAAAAAAAAAAAAAC4CAABkcnMvZTJvRG9j&#10;LnhtbFBLAQItABQABgAIAAAAIQCJOmU+3QAAAAoBAAAPAAAAAAAAAAAAAAAAAEcEAABkcnMvZG93&#10;bnJldi54bWxQSwUGAAAAAAQABADzAAAAUQ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23DF0" wp14:editId="18006D2F">
                <wp:simplePos x="0" y="0"/>
                <wp:positionH relativeFrom="page">
                  <wp:posOffset>3402965</wp:posOffset>
                </wp:positionH>
                <wp:positionV relativeFrom="paragraph">
                  <wp:posOffset>40640</wp:posOffset>
                </wp:positionV>
                <wp:extent cx="1013460" cy="312420"/>
                <wp:effectExtent l="0" t="0" r="15240" b="11430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3F9DF" w14:textId="01D3BFE2" w:rsidR="0080460D" w:rsidRPr="00420CBA" w:rsidRDefault="0080460D" w:rsidP="00420CB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20CBA">
                              <w:rPr>
                                <w:rFonts w:hint="eastAsia"/>
                                <w:sz w:val="24"/>
                              </w:rPr>
                              <w:t>主控模块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23DF0" id="_x0000_t109" coordsize="21600,21600" o:spt="109" path="m,l,21600r21600,l21600,xe">
                <v:stroke joinstyle="miter"/>
                <v:path gradientshapeok="t" o:connecttype="rect"/>
              </v:shapetype>
              <v:shape id="流程图: 过程 28" o:spid="_x0000_s1026" type="#_x0000_t109" style="position:absolute;left:0;text-align:left;margin-left:267.95pt;margin-top:3.2pt;width:79.8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SUngIAAFoFAAAOAAAAZHJzL2Uyb0RvYy54bWysVM1u2zAMvg/YOwi6r7bTtNuMOkWQosOA&#10;og3WDj0rslQbkCWNUmJnt5122CPsBfYCu25Ps5/HGCU7btEWOwzLQSFN8qNIftTRcdcoshHgaqML&#10;mu2llAjNTVnrm4K+vTp99oIS55kumTJaFHQrHD2ePX1y1NpcTExlVCmAIIh2eWsLWnlv8yRxvBIN&#10;c3vGCo1GaaBhHlW4SUpgLaI3Kpmk6WHSGigtGC6cw68nvZHOIr6UgvsLKZ3wRBUU7+bjCfFchTOZ&#10;HbH8Bpitaj5cg/3DLRpWa0w6Qp0wz8ga6gdQTc3BOCP9HjdNYqSsuYg1YDVZeq+ay4pZEWvB5jg7&#10;tsn9P1h+vlkCqcuCTnBSmjU4o59fP/z68unH5285+f39I4oEbdio1roc/S/tEgbNoRiq7iQ04R/r&#10;IV1s7nZsrug84fgxS7P96SHOgKNtP5tMJ7H7yW20BedfCdOQIBRUKtMuKgZ+2Y839pdtzpzH7Bi2&#10;c0cl3Ky/S5T8VolwHaXfCInFYfZJjI60EgsFZMOQEIxzoX3WmypWiv7zQYq/UDAmGSOiFgEDsqyV&#10;GrEHgEDZh9g9zOAfQkVk5Ric/u1iffAYETMb7cfgptYGHgNQWNWQufffNalvTeiS71YdugRxZcot&#10;sgBMvx7O8tMaR3DGnF8ywH3AqeGO+ws8wlQKagaJksrA+8e+B3+kKVopaXG/CurerRkIStRrjQR+&#10;mU2nYSGjMj14jmwgcNeyumvR62ZhcGIZviaWRzH4e7UTJZjmGp+CeciKJqY55i4o97BTFr7fe3xM&#10;uJjPoxsuoWX+TF9aHsBDgwOtrrprBnbgoUcGn5vdLrL8HgV73xCpzXztjawjP2/7OrQeFzhyaHhs&#10;wgtxV49et0/i7A8AAAD//wMAUEsDBBQABgAIAAAAIQD+tknC3QAAAAgBAAAPAAAAZHJzL2Rvd25y&#10;ZXYueG1sTI/BTsMwEETvSPyDtUhcEHVacERCnAoVVT2nIAE3J16SiHgdxU4b/p7lBMfVG828LbaL&#10;G8QJp9B70rBeJSCQGm97ajW8vuxvH0CEaMiawRNq+MYA2/LyojC59Weq8HSMreASCrnR0MU45lKG&#10;pkNnwsqPSMw+/eRM5HNqpZ3MmcvdIDdJkkpneuKFzoy467D5Os5OQz3vbhors/16rt43H7E6JG/P&#10;B62vr5anRxARl/gXhl99VoeSnWo/kw1i0KDuVMZRDek9COZpphSImoFKQZaF/P9A+QMAAP//AwBQ&#10;SwECLQAUAAYACAAAACEAtoM4kv4AAADhAQAAEwAAAAAAAAAAAAAAAAAAAAAAW0NvbnRlbnRfVHlw&#10;ZXNdLnhtbFBLAQItABQABgAIAAAAIQA4/SH/1gAAAJQBAAALAAAAAAAAAAAAAAAAAC8BAABfcmVs&#10;cy8ucmVsc1BLAQItABQABgAIAAAAIQCbIfSUngIAAFoFAAAOAAAAAAAAAAAAAAAAAC4CAABkcnMv&#10;ZTJvRG9jLnhtbFBLAQItABQABgAIAAAAIQD+tknC3QAAAAgBAAAPAAAAAAAAAAAAAAAAAPgEAABk&#10;cnMvZG93bnJldi54bWxQSwUGAAAAAAQABADzAAAAAgYAAAAA&#10;" fillcolor="#4472c4 [3204]" strokecolor="#1f3763 [1604]" strokeweight="1pt">
                <v:textbox>
                  <w:txbxContent>
                    <w:p w14:paraId="5313F9DF" w14:textId="01D3BFE2" w:rsidR="0080460D" w:rsidRPr="00420CBA" w:rsidRDefault="0080460D" w:rsidP="00420CBA">
                      <w:pPr>
                        <w:jc w:val="center"/>
                        <w:rPr>
                          <w:sz w:val="24"/>
                        </w:rPr>
                      </w:pPr>
                      <w:r w:rsidRPr="00420CBA">
                        <w:rPr>
                          <w:rFonts w:hint="eastAsia"/>
                          <w:sz w:val="24"/>
                        </w:rPr>
                        <w:t>主控模块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DA1B39" wp14:editId="03F10E0F">
                <wp:simplePos x="0" y="0"/>
                <wp:positionH relativeFrom="column">
                  <wp:posOffset>893445</wp:posOffset>
                </wp:positionH>
                <wp:positionV relativeFrom="paragraph">
                  <wp:posOffset>957580</wp:posOffset>
                </wp:positionV>
                <wp:extent cx="0" cy="624840"/>
                <wp:effectExtent l="76200" t="0" r="76200" b="6096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00484" id="直接箭头连接符 35" o:spid="_x0000_s1026" type="#_x0000_t32" style="position:absolute;left:0;text-align:left;margin-left:70.35pt;margin-top:75.4pt;width:0;height:4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1c7gEAAP4DAAAOAAAAZHJzL2Uyb0RvYy54bWysU0uOEzEQ3SNxB8t70kkYRqMonVlkgA2C&#10;iM8BPO5ytyX/VDbp5BJcAIkVsAJWs+c0MByDsjvpQYCQQGyq/alX9d5z9fJ8Zw3bAkbtXc1nkyln&#10;4KRvtGtr/uL5gztnnMUkXCOMd1DzPUR+vrp9a9mHBcx9500DyKiIi4s+1LxLKSyqKsoOrIgTH8DR&#10;pfJoRaIttlWDoqfq1lTz6fS06j02Ab2EGOn0Yrjkq1JfKZDpiVIREjM1J26pRCzxMsdqtRSLFkXo&#10;tDzQEP/AwgrtqOlY6kIkwV6i/qWU1RJ99CpNpLeVV0pLKBpIzWz6k5pnnQhQtJA5MYw2xf9XVj7e&#10;bpDppuZ373HmhKU3un599fXVu+tPH7+8vfr2+U1ef3jP6J7M6kNcEGbtNnjYxbDBrHyn0OYvaWK7&#10;YvB+NBh2icnhUNLp6fzk7KR4X93gAsb0ELxleVHzmFDotktr7xy9osdZ8VdsH8VEnQl4BOSmxuWY&#10;hDb3XcPSPpCMhFq41kCmTek5pcr0B8JllfYGBvhTUOQCURzalPmDtUG2FTQ5QkpwaTZWouwMU9qY&#10;ETgt/P4IPORnKJTZ/BvwiCidvUsj2Grn8Xfd0+5IWQ35RwcG3dmCS9/sy1MWa2jIileHHyJP8Y/7&#10;Ar/5bVffAQAA//8DAFBLAwQUAAYACAAAACEAU0ATOt0AAAALAQAADwAAAGRycy9kb3ducmV2Lnht&#10;bEyPQU/DMAyF70j8h8hI3FhKNWArTSeExI4gBgd2yxovqdY4VZO1hV+Px2Xc/Oyn5++Vq8m3YsA+&#10;NoEU3M4yEEh1MA1ZBZ8fLzcLEDFpMroNhAq+McKqurwodWHCSO84bJIVHEKx0ApcSl0hZawdeh1n&#10;oUPi2z70XieWvZWm1yOH+1bmWXYvvW6IPzjd4bPD+rA5egVv9mvwOa0buV9uf9b21RzcmJS6vpqe&#10;HkEknNLZDCd8RoeKmXbhSCaKlvU8e2ArD3cZdzg5/jY7Bfl8mYOsSvm/Q/ULAAD//wMAUEsBAi0A&#10;FAAGAAgAAAAhALaDOJL+AAAA4QEAABMAAAAAAAAAAAAAAAAAAAAAAFtDb250ZW50X1R5cGVzXS54&#10;bWxQSwECLQAUAAYACAAAACEAOP0h/9YAAACUAQAACwAAAAAAAAAAAAAAAAAvAQAAX3JlbHMvLnJl&#10;bHNQSwECLQAUAAYACAAAACEAwYcdXO4BAAD+AwAADgAAAAAAAAAAAAAAAAAuAgAAZHJzL2Uyb0Rv&#10;Yy54bWxQSwECLQAUAAYACAAAACEAU0ATOt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D20AA1" wp14:editId="51B50F38">
                <wp:simplePos x="0" y="0"/>
                <wp:positionH relativeFrom="column">
                  <wp:posOffset>3956685</wp:posOffset>
                </wp:positionH>
                <wp:positionV relativeFrom="paragraph">
                  <wp:posOffset>970280</wp:posOffset>
                </wp:positionV>
                <wp:extent cx="0" cy="624840"/>
                <wp:effectExtent l="76200" t="0" r="76200" b="6096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853C7" id="直接箭头连接符 33" o:spid="_x0000_s1026" type="#_x0000_t32" style="position:absolute;left:0;text-align:left;margin-left:311.55pt;margin-top:76.4pt;width:0;height:4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Ch37gEAAP4DAAAOAAAAZHJzL2Uyb0RvYy54bWysU0uOEzEQ3SNxB8t70klmNBpF6cwiA2wQ&#10;RHwO4HGXuy35J7tIOpfgAkisgBWwmj2ngeEYlN1JDwKEBGJT7U+9qveeq5cXvTVsCzFp72o+m0w5&#10;Ayd9o11b8xfPH9w75yyhcI0w3kHN95D4xeruneUuLGDuO28aiIyKuLTYhZp3iGFRVUl2YEWa+ACO&#10;LpWPViBtY1s1UeyoujXVfDo9q3Y+NiF6CSnR6eVwyVelvlIg8YlSCZCZmhM3LDGWeJVjtVqKRRtF&#10;6LQ80BD/wMIK7ajpWOpSoGAvo/6llNUy+uQVTqS3lVdKSygaSM1s+pOaZ50IULSQOSmMNqX/V1Y+&#10;3m4i003NT044c8LSG928vv766t3Np49f3l5/+/wmrz+8Z3RPZu1CWhBm7TbxsEthE7PyXkWbv6SJ&#10;9cXg/Wgw9MjkcCjp9Gx+en5avK9ucSEmfAjesryoecIodNvh2jtHr+jjrPgrto8SUmcCHgG5qXE5&#10;otDmvmsY7gPJwKiFaw1k2pSeU6pMfyBcVrg3MMCfgiIXiOLQpswfrE1kW0GTI6QEh7OxEmVnmNLG&#10;jMBp4fdH4CE/Q6HM5t+AR0Tp7B2OYKudj7/rjv2Rshryjw4MurMFV77Zl6cs1tCQFa8OP0Se4h/3&#10;BX77266+AwAA//8DAFBLAwQUAAYACAAAACEAaLSyDt0AAAALAQAADwAAAGRycy9kb3ducmV2Lnht&#10;bEyPwU7DMBBE70j8g7WVuFEnRq0gjVMhJHoEUTjAzY23TtR4HcVuEvh6FnGA4848zc6U29l3YsQh&#10;toE05MsMBFIdbEtOw9vr4/UtiJgMWdMFQg2fGGFbXV6UprBhohcc98kJDqFYGA1NSn0hZawb9CYu&#10;Q4/E3jEM3iQ+ByftYCYO951UWbaW3rTEHxrT40OD9Wl/9hqe3fvoFe1aebz7+Nq5J3tqpqT11WK+&#10;34BIOKc/GH7qc3WouNMhnMlG0WlYq5ucUTZWijcw8ascNKhVrkBWpfy/ofoGAAD//wMAUEsBAi0A&#10;FAAGAAgAAAAhALaDOJL+AAAA4QEAABMAAAAAAAAAAAAAAAAAAAAAAFtDb250ZW50X1R5cGVzXS54&#10;bWxQSwECLQAUAAYACAAAACEAOP0h/9YAAACUAQAACwAAAAAAAAAAAAAAAAAvAQAAX3JlbHMvLnJl&#10;bHNQSwECLQAUAAYACAAAACEAfJQod+4BAAD+AwAADgAAAAAAAAAAAAAAAAAuAgAAZHJzL2Uyb0Rv&#10;Yy54bWxQSwECLQAUAAYACAAAACEAaLSyDt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D9CBA8" wp14:editId="2A15B2E8">
                <wp:simplePos x="0" y="0"/>
                <wp:positionH relativeFrom="page">
                  <wp:posOffset>3917315</wp:posOffset>
                </wp:positionH>
                <wp:positionV relativeFrom="paragraph">
                  <wp:posOffset>959485</wp:posOffset>
                </wp:positionV>
                <wp:extent cx="0" cy="624840"/>
                <wp:effectExtent l="76200" t="0" r="76200" b="6096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6219E" id="直接箭头连接符 36" o:spid="_x0000_s1026" type="#_x0000_t32" style="position:absolute;left:0;text-align:left;margin-left:308.45pt;margin-top:75.55pt;width:0;height:49.2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+k7gEAAP4DAAAOAAAAZHJzL2Uyb0RvYy54bWysU0uOEzEQ3SNxB8t70kkYRaMonVlkgA2C&#10;iM8BPG47bck/lYt0cgkugMQKWAGr2c9pYDjGlN1JzwgQEohNtT/1qt57rl6c7ZxlWwXJBF/zyWjM&#10;mfIyNMZvav761eMHp5wlFL4RNnhV871K/Gx5/96ii3M1DW2wjQJGRXyad7HmLWKcV1WSrXIijUJU&#10;ni51ACeQtrCpGhAdVXe2mo7Hs6oL0EQIUqVEp+f9JV+W+loric+1TgqZrTlxwxKhxIscq+VCzDcg&#10;YmvkgYb4BxZOGE9Nh1LnAgV7A+aXUs5ICCloHMngqqC1kapoIDWT8U9qXrYiqqKFzElxsCn9v7Ly&#10;2XYNzDQ1fzjjzAtHb3T97vL724/XX798+3D54+p9Xn/+xOiezOpimhNm5ddw2KW4hqx8p8HlL2li&#10;u2LwfjBY7ZDJ/lDS6Wx6cnpSvK9ucRESPlHBsbyoeUIQZtPiKnhPrxhgUvwV26cJqTMBj4Dc1Poc&#10;URj7yDcM95FkIBjhN1Zl2pSeU6pMvydcVri3qoe/UJpcIIp9mzJ/amWBbQVNjpBSeZwMlSg7w7Sx&#10;dgCOC78/Ag/5GarKbP4NeECUzsHjAHbGB/hdd9wdKes+/+hArztbcBGafXnKYg0NWfHq8EPkKb67&#10;L/Db33Z5AwAA//8DAFBLAwQUAAYACAAAACEAwmPEM94AAAALAQAADwAAAGRycy9kb3ducmV2Lnht&#10;bEyPwU7DMAyG70i8Q2QkbixtxSpamk4IiR1BbBzgljVeU61xqiZrC0+PEQc42v+n35+rzeJ6MeEY&#10;Ok8K0lUCAqnxpqNWwdv+6eYORIiajO49oYJPDLCpLy8qXRo/0ytOu9gKLqFQagU2xqGUMjQWnQ4r&#10;PyBxdvSj05HHsZVm1DOXu15mSZJLpzviC1YP+GixOe3OTsFL+z65jLadPBYfX9v22ZzsHJW6vloe&#10;7kFEXOIfDD/6rA41Ox38mUwQvYI8zQtGOVinKQgmfjcHBdltsQZZV/L/D/U3AAAA//8DAFBLAQIt&#10;ABQABgAIAAAAIQC2gziS/gAAAOEBAAATAAAAAAAAAAAAAAAAAAAAAABbQ29udGVudF9UeXBlc10u&#10;eG1sUEsBAi0AFAAGAAgAAAAhADj9If/WAAAAlAEAAAsAAAAAAAAAAAAAAAAALwEAAF9yZWxzLy5y&#10;ZWxzUEsBAi0AFAAGAAgAAAAhAD+NP6TuAQAA/gMAAA4AAAAAAAAAAAAAAAAALgIAAGRycy9lMm9E&#10;b2MueG1sUEsBAi0AFAAGAAgAAAAhAMJjxDPeAAAACwEAAA8AAAAAAAAAAAAAAAAASAQAAGRycy9k&#10;b3ducmV2LnhtbFBLBQYAAAAABAAEAPMAAABT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E56760" wp14:editId="1D7D46C6">
                <wp:simplePos x="0" y="0"/>
                <wp:positionH relativeFrom="column">
                  <wp:posOffset>4756785</wp:posOffset>
                </wp:positionH>
                <wp:positionV relativeFrom="paragraph">
                  <wp:posOffset>1610360</wp:posOffset>
                </wp:positionV>
                <wp:extent cx="449580" cy="2118360"/>
                <wp:effectExtent l="0" t="0" r="26670" b="15240"/>
                <wp:wrapNone/>
                <wp:docPr id="40" name="流程图: 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1183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6202A" w14:textId="77777777" w:rsidR="0080460D" w:rsidRDefault="0080460D" w:rsidP="00275CBE">
                            <w:pPr>
                              <w:jc w:val="center"/>
                            </w:pPr>
                            <w:r>
                              <w:t>学生</w:t>
                            </w:r>
                            <w:r>
                              <w:rPr>
                                <w:rFonts w:hint="eastAsia"/>
                              </w:rPr>
                              <w:t>基本信息增删改查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56760" id="流程图: 过程 40" o:spid="_x0000_s1027" type="#_x0000_t109" style="position:absolute;left:0;text-align:left;margin-left:374.55pt;margin-top:126.8pt;width:35.4pt;height:166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Z4nwIAAGEFAAAOAAAAZHJzL2Uyb0RvYy54bWysVM1u2zAMvg/YOwi6r46ztEuNOkWQosOA&#10;og3WDj0rslQbkCVNYmJnt5126CPsBfYCu25Ps5/HGCU7btEWOwzLwSFF8qNIftTRcVsrshHOV0bn&#10;NN0bUSI0N0Wlb3L67ur0xZQSD0wXTBktcroVnh7Pnj87amwmxqY0qhCOIIj2WWNzWgLYLEk8L0XN&#10;/J6xQqNRGlczQNXdJIVjDaLXKhmPRgdJY1xhneHCezw96Yx0FvGlFBwupPQCiMop3g3i18XvKnyT&#10;2RHLbhyzZcX7a7B/uEXNKo1JB6gTBoysXfUIqq64M95I2OOmToyUFRexBqwmHT2o5rJkVsRasDne&#10;Dm3y/w+Wn2+WjlRFTifYHs1qnNHPrx9/fbn98flbRn5//4QiQRs2qrE+Q/9Lu3S95lEMVbfS1eEf&#10;6yFtbO52aK5ogXA8nEwO96eYg6NpnKbTlwcRNLmLts7Da2FqEoScSmWaRckcLLvxxv6yzZkHzI5h&#10;O3dUws26u0QJtkqE6yj9VkgsDrOPY3SklVgoRzYMCcE4FxrSzlSyQnTH+yP8hYIxyRARtQgYkGWl&#10;1IDdAwTKPsbuYHr/ECoiK4fg0d8u1gUPETGz0TAE15U27ikAhVX1mTv/XZO61oQuQbtq4+CjZzhZ&#10;mWKLZHCm2xJv+WmFkzhjHpbM4Vrg9HDV4QI/YTg5Nb1ESWnch6fOgz+yFa2UNLhmOfXv18wJStQb&#10;jTw+TCeBeBCVyf6rMSruvmV136LX9cLg4FJ8VCyPYvAHtROlM/U1vgjzkBVNTHPMnVMObqcsoFt/&#10;fFO4mM+jG+6iZXCmLy0P4KHPgV1X7TVztqcjIJHPzW4lWfaAiZ1viNRmvgYjq0jTu772E8A9jlTq&#10;35zwUNzXo9fdyzj7AwAA//8DAFBLAwQUAAYACAAAACEAi+u1AOEAAAALAQAADwAAAGRycy9kb3du&#10;cmV2LnhtbEyPQU+DQBCF7yb+h82YeDF2AW0LyNCYmqZnqol6W9gRiOxswy4t/nvXUz1O3pf3vik2&#10;sxnEiUbXW0aIFxEI4sbqnluEt9fdfQrCecVaDZYJ4YccbMrrq0Ll2p65otPBtyKUsMsVQuf9MZfS&#10;NR0Z5Rb2SByyLzsa5cM5tlKP6hzKzSCTKFpJo3oOC5060raj5vswGYR62t41Wma7eKo+kk9f7aP3&#10;lz3i7c38/ATC0+wvMPzpB3Uog1NtJ9ZODAjrxywOKEKyfFiBCEQaZxmIGmGZrhOQZSH//1D+AgAA&#10;//8DAFBLAQItABQABgAIAAAAIQC2gziS/gAAAOEBAAATAAAAAAAAAAAAAAAAAAAAAABbQ29udGVu&#10;dF9UeXBlc10ueG1sUEsBAi0AFAAGAAgAAAAhADj9If/WAAAAlAEAAAsAAAAAAAAAAAAAAAAALwEA&#10;AF9yZWxzLy5yZWxzUEsBAi0AFAAGAAgAAAAhAOGt5nifAgAAYQUAAA4AAAAAAAAAAAAAAAAALgIA&#10;AGRycy9lMm9Eb2MueG1sUEsBAi0AFAAGAAgAAAAhAIvrtQDhAAAACwEAAA8AAAAAAAAAAAAAAAAA&#10;+QQAAGRycy9kb3ducmV2LnhtbFBLBQYAAAAABAAEAPMAAAAHBgAAAAA=&#10;" fillcolor="#4472c4 [3204]" strokecolor="#1f3763 [1604]" strokeweight="1pt">
                <v:textbox>
                  <w:txbxContent>
                    <w:p w14:paraId="6BE6202A" w14:textId="77777777" w:rsidR="0080460D" w:rsidRDefault="0080460D" w:rsidP="00275CBE">
                      <w:pPr>
                        <w:jc w:val="center"/>
                      </w:pPr>
                      <w:r>
                        <w:t>学生</w:t>
                      </w:r>
                      <w:r>
                        <w:rPr>
                          <w:rFonts w:hint="eastAsia"/>
                        </w:rPr>
                        <w:t>基本信息增删改查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0F2FF8" wp14:editId="6A10E142">
                <wp:simplePos x="0" y="0"/>
                <wp:positionH relativeFrom="column">
                  <wp:posOffset>3735705</wp:posOffset>
                </wp:positionH>
                <wp:positionV relativeFrom="paragraph">
                  <wp:posOffset>1617980</wp:posOffset>
                </wp:positionV>
                <wp:extent cx="449580" cy="2118360"/>
                <wp:effectExtent l="0" t="0" r="26670" b="15240"/>
                <wp:wrapNone/>
                <wp:docPr id="41" name="流程图: 过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1183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61270" w14:textId="0E3080D7" w:rsidR="0080460D" w:rsidRDefault="0080460D" w:rsidP="00275CBE">
                            <w:pPr>
                              <w:jc w:val="center"/>
                            </w:pPr>
                            <w:r>
                              <w:t>学生</w:t>
                            </w:r>
                            <w:r>
                              <w:rPr>
                                <w:rFonts w:hint="eastAsia"/>
                              </w:rPr>
                              <w:t>出勤信息增删改查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2FF8" id="流程图: 过程 41" o:spid="_x0000_s1028" type="#_x0000_t109" style="position:absolute;left:0;text-align:left;margin-left:294.15pt;margin-top:127.4pt;width:35.4pt;height:166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412oAIAAGEFAAAOAAAAZHJzL2Uyb0RvYy54bWysVEtu2zAQ3RfoHQjuG1mukzpC5MBwkKJA&#10;kBhNiqxpiowE8FeStuTuuuoiR+gFeoFu29P0c4wOSVkJkqCLol7QHM3Mm98bHh13UqANs67RqsT5&#10;3ggjpqiuGnVT4ndXpy+mGDlPVEWEVqzEW+bw8ez5s6PWFGysay0qZhGAKFe0psS196bIMkdrJonb&#10;04YpUHJtJfEg2pussqQFdCmy8Wh0kLXaVsZqypyDrydJiWcRn3NG/QXnjnkkSgy5+XjaeK7Cmc2O&#10;SHFjiakb2qdB/iELSRoFQQeoE+IJWtvmEZRsqNVOc79Htcw05w1lsQaoJh89qOayJobFWqA5zgxt&#10;cv8Plp5vlhY1VYknOUaKSJjRz68ff325/fH5W4F+f/8EVwQ6aFRrXAH2l2Zpe8nBNVTdcSvDP9SD&#10;utjc7dBc1nlE4eNkcrg/hRFQUI3zfPryIHY/u/M21vnXTEsULiXmQreLmli/TOON/SWbM+chOrjt&#10;zEEImaVc4s1vBQvpCPWWcSgOoo+jd6QVWwiLNgQIQShlyudJVZOKpc/7I/iFgiHI4BGlCBiQeSPE&#10;gN0DBMo+xk4wvX1wZZGVg/Pob4kl58EjRtbKD86yUdo+BSCgqj5yst81KbUmdMl3qy4Ofryb7UpX&#10;WyCD1WlLnKGnDUzijDi/JBbWAqYHq+4v4AjDKbHubxjV2n546nuwB7aCFqMW1qzE7v2aWIaReKOA&#10;x4f5ZBL2MgqT/VdjEOx9zeq+Rq3lQsPggKqQXbwGey92V261vIYXYR6igoooCrFLTL3dCQuf1h/e&#10;FMrm82gGu2iIP1OXhgbw0OfArqvumljT09EDkc/1biVJ8YCJyTZ4Kj1fe82bSNPQ6dTXfgKwx5FK&#10;/ZsTHor7crS6exlnfwAAAP//AwBQSwMEFAAGAAgAAAAhAHhZm6HfAAAACwEAAA8AAABkcnMvZG93&#10;bnJldi54bWxMj0FPg0AQhe8m/ofNmHgxdgFLQ5GlMTVNz1QT9bawIxDZ2YZdWvz3jl7qcfK+vPle&#10;sZntIE44+t6RgngRgUBqnOmpVfD6srvPQPigyejBESr4Rg+b8vqq0LlxZ6rwdAit4BLyuVbQhXDM&#10;pfRNh1b7hTsicfbpRqsDn2MrzajPXG4HmUTRSlrdE3/o9BG3HTZfh8kqqKftXWPkehdP1XvyEap9&#10;9Pa8V+r2Zn56BBFwDhcYfvVZHUp2qt1ExotBQZplD4wqSNIlb2Bila5jEPVftARZFvL/hvIHAAD/&#10;/wMAUEsBAi0AFAAGAAgAAAAhALaDOJL+AAAA4QEAABMAAAAAAAAAAAAAAAAAAAAAAFtDb250ZW50&#10;X1R5cGVzXS54bWxQSwECLQAUAAYACAAAACEAOP0h/9YAAACUAQAACwAAAAAAAAAAAAAAAAAvAQAA&#10;X3JlbHMvLnJlbHNQSwECLQAUAAYACAAAACEA1++NdqACAABhBQAADgAAAAAAAAAAAAAAAAAuAgAA&#10;ZHJzL2Uyb0RvYy54bWxQSwECLQAUAAYACAAAACEAeFmbod8AAAALAQAADwAAAAAAAAAAAAAAAAD6&#10;BAAAZHJzL2Rvd25yZXYueG1sUEsFBgAAAAAEAAQA8wAAAAYGAAAAAA==&#10;" fillcolor="#4472c4 [3204]" strokecolor="#1f3763 [1604]" strokeweight="1pt">
                <v:textbox>
                  <w:txbxContent>
                    <w:p w14:paraId="0F461270" w14:textId="0E3080D7" w:rsidR="0080460D" w:rsidRDefault="0080460D" w:rsidP="00275CBE">
                      <w:pPr>
                        <w:jc w:val="center"/>
                      </w:pPr>
                      <w:r>
                        <w:t>学生</w:t>
                      </w:r>
                      <w:r>
                        <w:rPr>
                          <w:rFonts w:hint="eastAsia"/>
                        </w:rPr>
                        <w:t>出勤信息增删改查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565BFA" wp14:editId="249E9E2F">
                <wp:simplePos x="0" y="0"/>
                <wp:positionH relativeFrom="page">
                  <wp:posOffset>3686810</wp:posOffset>
                </wp:positionH>
                <wp:positionV relativeFrom="paragraph">
                  <wp:posOffset>1599565</wp:posOffset>
                </wp:positionV>
                <wp:extent cx="449580" cy="2118360"/>
                <wp:effectExtent l="0" t="0" r="26670" b="15240"/>
                <wp:wrapNone/>
                <wp:docPr id="39" name="流程图: 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1183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E8479" w14:textId="2D531488" w:rsidR="0080460D" w:rsidRDefault="0080460D" w:rsidP="00275CBE">
                            <w:pPr>
                              <w:jc w:val="center"/>
                            </w:pPr>
                            <w:r>
                              <w:t>学生</w:t>
                            </w:r>
                            <w:r>
                              <w:rPr>
                                <w:rFonts w:hint="eastAsia"/>
                              </w:rPr>
                              <w:t>获奖信息增删改查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5BFA" id="流程图: 过程 39" o:spid="_x0000_s1029" type="#_x0000_t109" style="position:absolute;left:0;text-align:left;margin-left:290.3pt;margin-top:125.95pt;width:35.4pt;height:166.8pt;z-index:2516766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4vnwIAAGEFAAAOAAAAZHJzL2Uyb0RvYy54bWysVEtu2zAQ3RfoHQjuG1mOkyZC5MBwkKJA&#10;kBh1iqxpiowE8FeStuTuuuqiR+gFeoFu29P0c4wOSVkJkqCLolpQM5yZN3+enHZSoA2zrtGqxPne&#10;CCOmqK4adVvit9fnL44wcp6oigitWIm3zOHT6fNnJ60p2FjXWlTMIgBRrmhNiWvvTZFljtZMEren&#10;DVMg5NpK4oG1t1llSQvoUmTj0egwa7WtjNWUOQe3Z0mIpxGfc0b9FeeOeSRKDLH5eNp4rsKZTU9I&#10;cWuJqRvah0H+IQpJGgVOB6gz4gla2+YRlGyo1U5zv0e1zDTnDWUxB8gmHz3IZlkTw2IuUBxnhjK5&#10;/wdLLzcLi5qqxPvHGCkioUc/v3749eXTj8/fCvT7+0cgEcigUK1xBegvzcL2nAMyZN1xK8Mf8kFd&#10;LO52KC7rPKJwOZkcHxxBCyiIxnl+tH8Yq5/dWRvr/CumJQpEibnQ7bwm1i9Se2N9yebCefAOZjt1&#10;YEJkKZZI+a1gIRyh3jAOyYH3cbSOY8XmwqINgYEglDLl8ySqScXS9cEIvpAwOBksIhcBAzJvhBiw&#10;e4Awso+xE0yvH0xZnMrBePS3wJLxYBE9a+UHY9kobZ8CEJBV7znp74qUShOq5LtVlxq/6+1KV1sY&#10;BqvTljhDzxvoxAVxfkEsrAV0D1bdX8ERmlNi3VMY1dq+f+o+6MO0ghSjFtasxO7dmliGkXitYI6P&#10;88kk7GVkJgcvx8DY+5LVfYlay7mGxuXwqBgayaDvxY7kVssbeBFmwSuIiKLgu8TU2x0z92n94U2h&#10;bDaLarCLhvgLtTQ0gIc6h+m67m6INf04ehjkS71bSVI8mMSkGyyVnq295k0c01DpVNe+A7DHcZT6&#10;Nyc8FPf5qHX3Mk7/AAAA//8DAFBLAwQUAAYACAAAACEAxKDqmd8AAAALAQAADwAAAGRycy9kb3du&#10;cmV2LnhtbEyPwU7DMBBE70j8g7VIXBC1E+GoDXEqVFT1nBYJuDnxkkTE6yh22vD3uCc4ruZp5m2x&#10;XezAzjj53pGCZCWAITXO9NQqeDvtH9fAfNBk9OAIFfygh215e1Po3LgLVXg+hpbFEvK5VtCFMOac&#10;+6ZDq/3KjUgx+3KT1SGeU8vNpC+x3A48FSLjVvcUFzo94q7D5vs4WwX1vHtoDN/sk7n6SD9DdRDv&#10;rwel7u+Wl2dgAZfwB8NVP6pDGZ1qN5PxbFAg1yKLqIJUJhtgkchk8gSsvkZSAi8L/v+H8hcAAP//&#10;AwBQSwECLQAUAAYACAAAACEAtoM4kv4AAADhAQAAEwAAAAAAAAAAAAAAAAAAAAAAW0NvbnRlbnRf&#10;VHlwZXNdLnhtbFBLAQItABQABgAIAAAAIQA4/SH/1gAAAJQBAAALAAAAAAAAAAAAAAAAAC8BAABf&#10;cmVscy8ucmVsc1BLAQItABQABgAIAAAAIQBxIm4vnwIAAGEFAAAOAAAAAAAAAAAAAAAAAC4CAABk&#10;cnMvZTJvRG9jLnhtbFBLAQItABQABgAIAAAAIQDEoOqZ3wAAAAsBAAAPAAAAAAAAAAAAAAAAAPkE&#10;AABkcnMvZG93bnJldi54bWxQSwUGAAAAAAQABADzAAAABQYAAAAA&#10;" fillcolor="#4472c4 [3204]" strokecolor="#1f3763 [1604]" strokeweight="1pt">
                <v:textbox>
                  <w:txbxContent>
                    <w:p w14:paraId="025E8479" w14:textId="2D531488" w:rsidR="0080460D" w:rsidRDefault="0080460D" w:rsidP="00275CBE">
                      <w:pPr>
                        <w:jc w:val="center"/>
                      </w:pPr>
                      <w:r>
                        <w:t>学生</w:t>
                      </w:r>
                      <w:r>
                        <w:rPr>
                          <w:rFonts w:hint="eastAsia"/>
                        </w:rPr>
                        <w:t>获奖信息增删改查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063673" wp14:editId="7427388E">
                <wp:simplePos x="0" y="0"/>
                <wp:positionH relativeFrom="column">
                  <wp:posOffset>664845</wp:posOffset>
                </wp:positionH>
                <wp:positionV relativeFrom="paragraph">
                  <wp:posOffset>1587500</wp:posOffset>
                </wp:positionV>
                <wp:extent cx="449580" cy="2118360"/>
                <wp:effectExtent l="0" t="0" r="26670" b="15240"/>
                <wp:wrapNone/>
                <wp:docPr id="37" name="流程图: 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1183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B644E" w14:textId="7E4FCDAB" w:rsidR="0080460D" w:rsidRDefault="0080460D" w:rsidP="00275CBE">
                            <w:pPr>
                              <w:jc w:val="center"/>
                            </w:pPr>
                            <w:r>
                              <w:t>学生</w:t>
                            </w:r>
                            <w:r>
                              <w:rPr>
                                <w:rFonts w:hint="eastAsia"/>
                              </w:rPr>
                              <w:t>基本信息增删改查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63673" id="流程图: 过程 37" o:spid="_x0000_s1030" type="#_x0000_t109" style="position:absolute;left:0;text-align:left;margin-left:52.35pt;margin-top:125pt;width:35.4pt;height:166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4fnwIAAGEFAAAOAAAAZHJzL2Uyb0RvYy54bWysVEtu2zAQ3RfoHQjuG1mO8xMiB4aDFAWC&#10;xGhSZE1TZCSAv5K0JXfXVRc5Qi/QC3TbnqafY3RIykqQBF0U1YKa4cy8+fP4pJMCrZl1jVYlzndG&#10;GDFFddWo2xK/uz57dYiR80RVRGjFSrxhDp9MX744bk3BxrrWomIWAYhyRWtKXHtviixztGaSuB1t&#10;mAIh11YSD6y9zSpLWkCXIhuPRvtZq21lrKbMObg9TUI8jficM+ovOXfMI1FiiM3H08ZzGc5sekyK&#10;W0tM3dA+DPIPUUjSKHA6QJ0ST9DKNk+gZEOtdpr7HaplpjlvKIs5QDb56FE2VzUxLOYCxXFmKJP7&#10;f7D0Yr2wqKlKvHuAkSISevTz68dfX+5+fP5WoN/fPwGJQAaFao0rQP/KLGzPOSBD1h23MvwhH9TF&#10;4m6G4rLOIwqXk8nR3iG0gIJonOeHu/ux+tm9tbHOv2ZaokCUmAvdzmti/SK1N9aXrM+dB+9gtlUH&#10;JkSWYomU3wgWwhHqLeOQHHgfR+s4VmwuLFoTGAhCKVM+T6KaVCxd743gCwmDk8EichEwIPNGiAG7&#10;Bwgj+xQ7wfT6wZTFqRyMR38LLBkPFtGzVn4wlo3S9jkAAVn1npP+tkipNKFKvlt2sfGTbW+XutrA&#10;MFidtsQZetZAJ86J8wtiYS2ge7Dq/hKO0JwS657CqNb2w3P3QR+mFaQYtbBmJXbvV8QyjMQbBXN8&#10;lE8mYS8jM9k7GANjH0qWDyVqJecaGpfDo2JoJIO+F1uSWy1v4EWYBa8gIoqC7xJTb7fM3Kf1hzeF&#10;stksqsEuGuLP1ZWhATzUOUzXdXdDrOnH0cMgX+jtSpLi0SQm3WCp9GzlNW/imIZKp7r2HYA9jqPU&#10;vznhoXjIR637l3H6BwAA//8DAFBLAwQUAAYACAAAACEAuFm9DuAAAAALAQAADwAAAGRycy9kb3du&#10;cmV2LnhtbEyPwU7DMBBE70j8g7VIXBC1G0hbQpwKFVU9pyABNydekoh4XcVOG/6e7akcR/s0+yZf&#10;T64XRxxC50nDfKZAINXedtRoeH/b3q9AhGjImt4TavjFAOvi+io3mfUnKvG4j43gEgqZ0dDGeMik&#10;DHWLzoSZPyDx7dsPzkSOQyPtYE5c7nqZKLWQznTEH1pzwE2L9c9+dBqqcXNXW/m0nY/lZ/IVy536&#10;eN1pfXszvTyDiDjFCwxnfVaHgp0qP5INouesHpeMakhSxaPOxDJNQVQa0tXDAmSRy/8bij8AAAD/&#10;/wMAUEsBAi0AFAAGAAgAAAAhALaDOJL+AAAA4QEAABMAAAAAAAAAAAAAAAAAAAAAAFtDb250ZW50&#10;X1R5cGVzXS54bWxQSwECLQAUAAYACAAAACEAOP0h/9YAAACUAQAACwAAAAAAAAAAAAAAAAAvAQAA&#10;X3JlbHMvLnJlbHNQSwECLQAUAAYACAAAACEAFVyOH58CAABhBQAADgAAAAAAAAAAAAAAAAAuAgAA&#10;ZHJzL2Uyb0RvYy54bWxQSwECLQAUAAYACAAAACEAuFm9DuAAAAALAQAADwAAAAAAAAAAAAAAAAD5&#10;BAAAZHJzL2Rvd25yZXYueG1sUEsFBgAAAAAEAAQA8wAAAAYGAAAAAA==&#10;" fillcolor="#4472c4 [3204]" strokecolor="#1f3763 [1604]" strokeweight="1pt">
                <v:textbox>
                  <w:txbxContent>
                    <w:p w14:paraId="562B644E" w14:textId="7E4FCDAB" w:rsidR="0080460D" w:rsidRDefault="0080460D" w:rsidP="00275CBE">
                      <w:pPr>
                        <w:jc w:val="center"/>
                      </w:pPr>
                      <w:r>
                        <w:t>学生</w:t>
                      </w:r>
                      <w:r>
                        <w:rPr>
                          <w:rFonts w:hint="eastAsia"/>
                        </w:rPr>
                        <w:t>基本信息增删改查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123CD" wp14:editId="1FB1845E">
                <wp:simplePos x="0" y="0"/>
                <wp:positionH relativeFrom="margin">
                  <wp:posOffset>885825</wp:posOffset>
                </wp:positionH>
                <wp:positionV relativeFrom="paragraph">
                  <wp:posOffset>962660</wp:posOffset>
                </wp:positionV>
                <wp:extent cx="4091940" cy="14605"/>
                <wp:effectExtent l="0" t="0" r="22860" b="2349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94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C9810" id="直接连接符 3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75pt,75.8pt" to="391.9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27zgEAAMYDAAAOAAAAZHJzL2Uyb0RvYy54bWysU81u1DAQviPxDpbvbJJ2W9Fosz20KhdU&#10;VlAewHXGG0v+k+1usi/BCyBxgxNH7rxN28dg7OymiFZCoF4mHs98M/N9nixOB63IBnyQ1jS0mpWU&#10;gOG2lWbd0I9XF69eUxIiMy1T1kBDtxDo6fLli0XvajiwnVUteIJFTKh719AuRlcXReAdaBZm1oHB&#10;oLBes4iuXxetZz1W16o4KMvjore+dd5yCAFvz8cgXeb6QgCP74QIEIlqKM4Ws/XZXidbLBesXnvm&#10;Osl3Y7D/mEIzabDpVOqcRUZuvHxUSkvubbAizrjVhRVCcsgckE1V/sHmQ8ccZC4oTnCTTOH5yvLL&#10;zcoT2Tb0sKLEMI1vdPf5x+2nr/c/v6C9+/6NYARl6l2oMfvMrPzOC27lE+dBeJ2+yIYMWdrtJC0M&#10;kXC8nJcn1ckcX4BjrJofl0epZvEAdj7EN2A1SYeGKmkSc1azzdsQx9R9CuLSMGP7fIpbBSlZmfcg&#10;kA02rDI67xGcKU82DDeAcQ4mZjrYOmcnmJBKTcDy78BdfoJC3rF/AU+I3NmaOIG1NNY/1T0O+5HF&#10;mL9XYOSdJLi27TY/TJYGlyWLu1vstI2/+xn+8PstfwEAAP//AwBQSwMEFAAGAAgAAAAhAH9G+vrh&#10;AAAACwEAAA8AAABkcnMvZG93bnJldi54bWxMj0FPwkAQhe8m/ofNmHiTLRAQareEkBiRhBDRBI9L&#10;d2yr3dlmd6Hl3zuc9PbezMubb7JFbxtxRh9qRwqGgwQEUuFMTaWCj/fnhxmIEDUZ3ThCBRcMsMhv&#10;bzKdGtfRG573sRRcQiHVCqoY21TKUFRodRi4Fol3X85bHdn6UhqvOy63jRwlyVRaXRNfqHSLqwqL&#10;n/3JKtj69Xq13Fy+afdpu8Noc9i99i9K3d/1yycQEfv4F4YrPqNDzkxHdyITRMN+PJ9wlMVkOAXB&#10;icfZeA7ieJ2wkHkm//+Q/wIAAP//AwBQSwECLQAUAAYACAAAACEAtoM4kv4AAADhAQAAEwAAAAAA&#10;AAAAAAAAAAAAAAAAW0NvbnRlbnRfVHlwZXNdLnhtbFBLAQItABQABgAIAAAAIQA4/SH/1gAAAJQB&#10;AAALAAAAAAAAAAAAAAAAAC8BAABfcmVscy8ucmVsc1BLAQItABQABgAIAAAAIQAS3o27zgEAAMYD&#10;AAAOAAAAAAAAAAAAAAAAAC4CAABkcnMvZTJvRG9jLnhtbFBLAQItABQABgAIAAAAIQB/Rvr64QAA&#10;AAsBAAAPAAAAAAAAAAAAAAAAACgEAABkcnMvZG93bnJldi54bWxQSwUGAAAAAAQABADzAAAANgUA&#10;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3CEA539" w14:textId="2A7F9042" w:rsidR="008D46A1" w:rsidRPr="00EE65CA" w:rsidRDefault="008D46A1" w:rsidP="008D46A1">
      <w:pPr>
        <w:pStyle w:val="a5"/>
        <w:spacing w:line="360" w:lineRule="auto"/>
        <w:ind w:leftChars="20" w:left="42" w:firstLineChars="209" w:firstLine="502"/>
        <w:rPr>
          <w:rFonts w:ascii="宋体" w:hAnsi="宋体"/>
          <w:sz w:val="24"/>
        </w:rPr>
      </w:pPr>
    </w:p>
    <w:p w14:paraId="29A53448" w14:textId="3877F786" w:rsidR="008D46A1" w:rsidRDefault="007833B8" w:rsidP="008D46A1">
      <w:pPr>
        <w:pStyle w:val="a5"/>
        <w:spacing w:line="360" w:lineRule="auto"/>
        <w:ind w:leftChars="20" w:left="42" w:firstLineChars="209" w:firstLine="502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FAD55" wp14:editId="0FDE6AA1">
                <wp:simplePos x="0" y="0"/>
                <wp:positionH relativeFrom="column">
                  <wp:posOffset>1807845</wp:posOffset>
                </wp:positionH>
                <wp:positionV relativeFrom="paragraph">
                  <wp:posOffset>208280</wp:posOffset>
                </wp:positionV>
                <wp:extent cx="0" cy="624840"/>
                <wp:effectExtent l="76200" t="0" r="76200" b="6096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47A5C" id="直接箭头连接符 34" o:spid="_x0000_s1026" type="#_x0000_t32" style="position:absolute;left:0;text-align:left;margin-left:142.35pt;margin-top:16.4pt;width:0;height:4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wL7gEAAP4DAAAOAAAAZHJzL2Uyb0RvYy54bWysU0uOEzEQ3SNxB8t70kmIRqMonVlkgA2C&#10;iM8BPG47bck/lYt0cgkugMQKWAGr2c9pYDjGlN1JzwgQEohNtT/1qt57rl6c7ZxlWwXJBF/zyWjM&#10;mfIyNMZvav761eMHp5wlFL4RNnhV871K/Gx5/96ii3M1DW2wjQJGRXyad7HmLWKcV1WSrXIijUJU&#10;ni51ACeQtrCpGhAdVXe2mo7HJ1UXoIkQpEqJTs/7S74s9bVWEp9rnRQyW3PihiVCiRc5VsuFmG9A&#10;xNbIAw3xDyycMJ6aDqXOBQr2BswvpZyREFLQOJLBVUFrI1XRQGom45/UvGxFVEULmZPiYFP6f2Xl&#10;s+0amGlq/nDGmReO3uj63eX3tx+vv3759uHyx9X7vP78idE9mdXFNCfMyq/hsEtxDVn5ToPLX9LE&#10;dsXg/WCw2iGT/aGk05Pp7HRWvK9ucRESPlHBsbyoeUIQZtPiKnhPrxhgUvwV26cJqTMBj4Dc1Poc&#10;URj7yDcM95FkIBjhN1Zl2pSeU6pMvydcVri3qoe/UJpcIIp9mzJ/amWBbQVNjpBSeZwMlSg7w7Sx&#10;dgCOC78/Ag/5GarKbP4NeECUzsHjAHbGB/hdd9wdKes+/+hArztbcBGafXnKYg0NWfHq8EPkKb67&#10;L/Db33Z5AwAA//8DAFBLAwQUAAYACAAAACEAM4b/mt0AAAAKAQAADwAAAGRycy9kb3ducmV2Lnht&#10;bEyPwU7DMAyG70i8Q2Qkbixdh2ArTSeExI4gBgd2yxovqdY4VZO1hafHiMM42v70+/vL9eRbMWAf&#10;m0AK5rMMBFIdTENWwcf7880SREyajG4DoYIvjLCuLi9KXZgw0hsO22QFh1AstAKXUldIGWuHXsdZ&#10;6JD4dgi914nH3krT65HDfSvzLLuTXjfEH5zu8MlhfdyevIJX+zn4nDaNPKx23xv7Yo5uTEpdX02P&#10;DyASTukMw68+q0PFTvtwIhNFqyBf3t4zqmCRcwUG/hZ7JhfzHGRVyv8Vqh8AAAD//wMAUEsBAi0A&#10;FAAGAAgAAAAhALaDOJL+AAAA4QEAABMAAAAAAAAAAAAAAAAAAAAAAFtDb250ZW50X1R5cGVzXS54&#10;bWxQSwECLQAUAAYACAAAACEAOP0h/9YAAACUAQAACwAAAAAAAAAAAAAAAAAvAQAAX3JlbHMvLnJl&#10;bHNQSwECLQAUAAYACAAAACEAa378C+4BAAD+AwAADgAAAAAAAAAAAAAAAAAuAgAAZHJzL2Uyb0Rv&#10;Yy54bWxQSwECLQAUAAYACAAAACEAM4b/mt0AAAAK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E6BC2" wp14:editId="5C50A05D">
                <wp:simplePos x="0" y="0"/>
                <wp:positionH relativeFrom="column">
                  <wp:posOffset>4975860</wp:posOffset>
                </wp:positionH>
                <wp:positionV relativeFrom="paragraph">
                  <wp:posOffset>220345</wp:posOffset>
                </wp:positionV>
                <wp:extent cx="0" cy="624840"/>
                <wp:effectExtent l="76200" t="0" r="76200" b="6096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8D6BA" id="直接箭头连接符 32" o:spid="_x0000_s1026" type="#_x0000_t32" style="position:absolute;left:0;text-align:left;margin-left:391.8pt;margin-top:17.35pt;width:0;height:4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kg7gEAAP4DAAAOAAAAZHJzL2Uyb0RvYy54bWysU0uOEzEQ3SNxB8t70p0wGo2idGaRATYI&#10;Ij4H8LjL3Zb8U9nkcwkugMQKWAGr2c9pYDgGZXfSgwAhgdhU+1Ov6r3n6sX5zhq2AYzau4ZPJzVn&#10;4KRvtesa/vLFw3tnnMUkXCuMd9DwPUR+vrx7Z7ENc5j53psWkFERF+fb0PA+pTCvqih7sCJOfABH&#10;l8qjFYm22FUtii1Vt6aa1fVptfXYBvQSYqTTi+GSL0t9pUCmp0pFSMw0nLilErHEyxyr5ULMOxSh&#10;1/JAQ/wDCyu0o6ZjqQuRBHuF+pdSVkv00as0kd5WXiktoWggNdP6JzXPexGgaCFzYhhtiv+vrHyy&#10;WSPTbcPvzzhzwtIb3by5+vr6/c3nT1/eXX27fpvXHz8wuieztiHOCbNyazzsYlhjVr5TaPOXNLFd&#10;MXg/Ggy7xORwKOn0dHZydlK8r25xAWN6BN6yvGh4TCh016eVd45e0eO0+Cs2j2OizgQ8AnJT43JM&#10;QpsHrmVpH0hGQi1cZyDTpvScUmX6A+GySnsDA/wZKHKBKA5tyvzByiDbCJocISW4NB0rUXaGKW3M&#10;CKwLvz8CD/kZCmU2/wY8Ikpn79IIttp5/F33tDtSVkP+0YFBd7bg0rf78pTFGhqy4tXhh8hT/OO+&#10;wG9/2+V3AAAA//8DAFBLAwQUAAYACAAAACEAFL5lit0AAAAKAQAADwAAAGRycy9kb3ducmV2Lnht&#10;bEyPwU7DMAyG70i8Q2QkbizdirZRmk4IiR1BDA5wyxovqdY4VZO1hafHiMM42v70+/vLzeRbMWAf&#10;m0AK5rMMBFIdTENWwfvb080aREyajG4DoYIvjLCpLi9KXZgw0isOu2QFh1AstAKXUldIGWuHXsdZ&#10;6JD4dgi914nH3krT65HDfSsXWbaUXjfEH5zu8NFhfdydvIIX+zH4BW0bebj7/N7aZ3N0Y1Lq+mp6&#10;uAeRcEpnGH71WR0qdtqHE5koWgWrdb5kVEF+uwLBwN9iz2Sez0FWpfxfofoBAAD//wMAUEsBAi0A&#10;FAAGAAgAAAAhALaDOJL+AAAA4QEAABMAAAAAAAAAAAAAAAAAAAAAAFtDb250ZW50X1R5cGVzXS54&#10;bWxQSwECLQAUAAYACAAAACEAOP0h/9YAAACUAQAACwAAAAAAAAAAAAAAAAAvAQAAX3JlbHMvLnJl&#10;bHNQSwECLQAUAAYACAAAACEA1m3JIO4BAAD+AwAADgAAAAAAAAAAAAAAAAAuAgAAZHJzL2Uyb0Rv&#10;Yy54bWxQSwECLQAUAAYACAAAACEAFL5lit0AAAAK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41D366F4" w14:textId="0FC8ADB3" w:rsidR="008D46A1" w:rsidRDefault="008D46A1" w:rsidP="008D46A1">
      <w:pPr>
        <w:pStyle w:val="a5"/>
        <w:spacing w:line="360" w:lineRule="auto"/>
        <w:ind w:leftChars="20" w:left="42" w:firstLineChars="209" w:firstLine="502"/>
        <w:rPr>
          <w:rFonts w:ascii="宋体" w:hAnsi="宋体"/>
          <w:sz w:val="24"/>
        </w:rPr>
      </w:pPr>
    </w:p>
    <w:p w14:paraId="66216C57" w14:textId="66A20451" w:rsidR="008D46A1" w:rsidRDefault="00275CBE" w:rsidP="008D46A1">
      <w:pPr>
        <w:pStyle w:val="a5"/>
        <w:spacing w:line="360" w:lineRule="auto"/>
        <w:ind w:leftChars="20" w:left="42" w:firstLineChars="209" w:firstLine="502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1B20B7" wp14:editId="2D7D2547">
                <wp:simplePos x="0" y="0"/>
                <wp:positionH relativeFrom="column">
                  <wp:posOffset>1584960</wp:posOffset>
                </wp:positionH>
                <wp:positionV relativeFrom="paragraph">
                  <wp:posOffset>90805</wp:posOffset>
                </wp:positionV>
                <wp:extent cx="449580" cy="2118360"/>
                <wp:effectExtent l="0" t="0" r="26670" b="15240"/>
                <wp:wrapNone/>
                <wp:docPr id="38" name="流程图: 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1183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0DD04" w14:textId="24FD98ED" w:rsidR="0080460D" w:rsidRDefault="0080460D" w:rsidP="00275CBE">
                            <w:pPr>
                              <w:jc w:val="center"/>
                            </w:pPr>
                            <w:r>
                              <w:t>学生</w:t>
                            </w:r>
                            <w:r>
                              <w:rPr>
                                <w:rFonts w:hint="eastAsia"/>
                              </w:rPr>
                              <w:t>家庭信息增删改查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B20B7" id="流程图: 过程 38" o:spid="_x0000_s1031" type="#_x0000_t109" style="position:absolute;left:0;text-align:left;margin-left:124.8pt;margin-top:7.15pt;width:35.4pt;height:166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3/2oAIAAGEFAAAOAAAAZHJzL2Uyb0RvYy54bWysVEtu2zAQ3RfoHQjuG1mOnSZC5MBwkKJA&#10;kBhNiqxpiowE8FeStuTuuuqiR+gFeoFu29P0c4wOSVkJkqCLolpQM5yZN38en3RSoA2zrtGqxPne&#10;CCOmqK4adVvit9dnLw4xcp6oigitWIm3zOGT2fNnx60p2FjXWlTMIgBRrmhNiWvvTZFljtZMEren&#10;DVMg5NpK4oG1t1llSQvoUmTj0egga7WtjNWUOQe3p0mIZxGfc0b9JeeOeSRKDLH5eNp4rsKZzY5J&#10;cWuJqRvah0H+IQpJGgVOB6hT4gla2+YRlGyo1U5zv0e1zDTnDWUxB8gmHz3I5qomhsVcoDjODGVy&#10;/w+WXmyWFjVVifehU4pI6NHPrx9+ffn04/O3Av3+/hFIBDIoVGtcAfpXZml7zgEZsu64leEP+aAu&#10;Fnc7FJd1HlG4nEyOpofQAgqicZ4f7h/E6md31sY6/4ppiQJRYi50u6iJ9cvU3lhfsjl3HryD2U4d&#10;mBBZiiVSfitYCEeoN4xDcuB9HK3jWLGFsGhDYCAIpUz5PIlqUrF0PR3BFxIGJ4NF5CJgQOaNEAN2&#10;DxBG9jF2gun1gymLUzkYj/4WWDIeLKJnrfxgLBul7VMAArLqPSf9XZFSaUKVfLfqYuOnu96udLWF&#10;YbA6bYkz9KyBTpwT55fEwlpA92DV/SUcoTkl1j2FUa3t+6fugz5MK0gxamHNSuzerYllGInXCub4&#10;KJ9Mwl5GZjJ9OQbG3pes7kvUWi40NC6HR8XQSAZ9L3Ykt1rewIswD15BRBQF3yWm3u6YhU/rD28K&#10;ZfN5VINdNMSfqytDA3ioc5iu6+6GWNOPo4dBvtC7lSTFg0lMusFS6fnaa97EMQ2VTnXtOwB7HEep&#10;f3PCQ3Gfj1p3L+PsDwAAAP//AwBQSwMEFAAGAAgAAAAhADOyR9HfAAAACgEAAA8AAABkcnMvZG93&#10;bnJldi54bWxMj8FOg0AQhu8mvsNmTLyYdiklVZClMTVNz1QT621hRyCys4RdWnx7x5O9zeT/8s83&#10;+Xa2vTjj6DtHClbLCARS7UxHjYL3t/3iCYQPmozuHaGCH/SwLW5vcp0Zd6ESz8fQCC4hn2kFbQhD&#10;JqWvW7TaL92AxNmXG60OvI6NNKO+cLntZRxFG2l1R3yh1QPuWqy/j5NVUE27h9rIdL+aylP8GcpD&#10;9PF6UOr+bn55BhFwDv8w/OmzOhTsVLmJjBe9gjhJN4xykKxBMLCOowRExUPymIIscnn9QvELAAD/&#10;/wMAUEsBAi0AFAAGAAgAAAAhALaDOJL+AAAA4QEAABMAAAAAAAAAAAAAAAAAAAAAAFtDb250ZW50&#10;X1R5cGVzXS54bWxQSwECLQAUAAYACAAAACEAOP0h/9YAAACUAQAACwAAAAAAAAAAAAAAAAAvAQAA&#10;X3JlbHMvLnJlbHNQSwECLQAUAAYACAAAACEACoN/9qACAABhBQAADgAAAAAAAAAAAAAAAAAuAgAA&#10;ZHJzL2Uyb0RvYy54bWxQSwECLQAUAAYACAAAACEAM7JH0d8AAAAKAQAADwAAAAAAAAAAAAAAAAD6&#10;BAAAZHJzL2Rvd25yZXYueG1sUEsFBgAAAAAEAAQA8wAAAAYGAAAAAA==&#10;" fillcolor="#4472c4 [3204]" strokecolor="#1f3763 [1604]" strokeweight="1pt">
                <v:textbox>
                  <w:txbxContent>
                    <w:p w14:paraId="1D40DD04" w14:textId="24FD98ED" w:rsidR="0080460D" w:rsidRDefault="0080460D" w:rsidP="00275CBE">
                      <w:pPr>
                        <w:jc w:val="center"/>
                      </w:pPr>
                      <w:r>
                        <w:t>学生</w:t>
                      </w:r>
                      <w:r>
                        <w:rPr>
                          <w:rFonts w:hint="eastAsia"/>
                        </w:rPr>
                        <w:t>家庭信息增删改查</w:t>
                      </w:r>
                    </w:p>
                  </w:txbxContent>
                </v:textbox>
              </v:shape>
            </w:pict>
          </mc:Fallback>
        </mc:AlternateContent>
      </w:r>
    </w:p>
    <w:p w14:paraId="2B462D4F" w14:textId="3C621D52" w:rsidR="008D46A1" w:rsidRDefault="008D46A1" w:rsidP="008D46A1">
      <w:pPr>
        <w:pStyle w:val="a5"/>
        <w:spacing w:line="360" w:lineRule="auto"/>
        <w:ind w:leftChars="20" w:left="42" w:firstLineChars="209" w:firstLine="502"/>
        <w:rPr>
          <w:rFonts w:ascii="宋体" w:hAnsi="宋体"/>
          <w:sz w:val="24"/>
        </w:rPr>
      </w:pPr>
    </w:p>
    <w:p w14:paraId="3E44F229" w14:textId="565901BC" w:rsidR="008D46A1" w:rsidRDefault="008D46A1" w:rsidP="008D46A1">
      <w:pPr>
        <w:pStyle w:val="a5"/>
        <w:spacing w:line="360" w:lineRule="auto"/>
        <w:ind w:leftChars="20" w:left="42" w:firstLineChars="209" w:firstLine="502"/>
        <w:rPr>
          <w:rFonts w:ascii="宋体" w:hAnsi="宋体"/>
          <w:sz w:val="24"/>
        </w:rPr>
      </w:pPr>
    </w:p>
    <w:p w14:paraId="216044AD" w14:textId="64E2CA54" w:rsidR="00275CBE" w:rsidRDefault="00275CBE" w:rsidP="008D46A1">
      <w:pPr>
        <w:pStyle w:val="a5"/>
        <w:spacing w:line="360" w:lineRule="auto"/>
        <w:ind w:leftChars="20" w:left="42" w:firstLineChars="209" w:firstLine="502"/>
        <w:rPr>
          <w:rFonts w:ascii="宋体" w:hAnsi="宋体"/>
          <w:sz w:val="24"/>
        </w:rPr>
      </w:pPr>
    </w:p>
    <w:p w14:paraId="36947AE6" w14:textId="62FCF063" w:rsidR="00275CBE" w:rsidRDefault="00275CBE" w:rsidP="008D46A1">
      <w:pPr>
        <w:pStyle w:val="a5"/>
        <w:spacing w:line="360" w:lineRule="auto"/>
        <w:ind w:leftChars="20" w:left="42" w:firstLineChars="209" w:firstLine="502"/>
        <w:rPr>
          <w:rFonts w:ascii="宋体" w:hAnsi="宋体"/>
          <w:sz w:val="24"/>
        </w:rPr>
      </w:pPr>
    </w:p>
    <w:p w14:paraId="623BBC09" w14:textId="77777777" w:rsidR="00275CBE" w:rsidRDefault="00275CBE" w:rsidP="008D46A1">
      <w:pPr>
        <w:pStyle w:val="a5"/>
        <w:spacing w:line="360" w:lineRule="auto"/>
        <w:ind w:leftChars="20" w:left="42" w:firstLineChars="209" w:firstLine="502"/>
        <w:rPr>
          <w:rFonts w:ascii="宋体" w:hAnsi="宋体"/>
          <w:sz w:val="24"/>
        </w:rPr>
      </w:pPr>
    </w:p>
    <w:p w14:paraId="00CA01ED" w14:textId="1C907084" w:rsidR="00275CBE" w:rsidRDefault="007833B8" w:rsidP="007833B8">
      <w:pPr>
        <w:pStyle w:val="a5"/>
        <w:spacing w:line="360" w:lineRule="auto"/>
        <w:ind w:leftChars="20" w:left="42" w:firstLineChars="209" w:firstLine="502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图2-1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系统组成框图</w:t>
      </w:r>
    </w:p>
    <w:p w14:paraId="760AED27" w14:textId="2F17121A" w:rsidR="00A1799A" w:rsidRDefault="00EE65CA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（2）</w:t>
      </w:r>
      <w:r w:rsidR="008D46A1">
        <w:rPr>
          <w:rFonts w:ascii="宋体" w:hAnsi="宋体" w:hint="eastAsia"/>
          <w:sz w:val="24"/>
        </w:rPr>
        <w:t>系统流程图：</w:t>
      </w:r>
      <w:r w:rsidR="001E1017">
        <w:rPr>
          <w:rFonts w:ascii="宋体" w:hAnsi="宋体" w:hint="eastAsia"/>
          <w:sz w:val="24"/>
        </w:rPr>
        <w:t xml:space="preserve">图2-2 </w:t>
      </w:r>
    </w:p>
    <w:p w14:paraId="1C38DE57" w14:textId="3E387805" w:rsidR="00CD3784" w:rsidRDefault="00275CBE" w:rsidP="00427AC3">
      <w:pPr>
        <w:pStyle w:val="a5"/>
        <w:spacing w:line="360" w:lineRule="auto"/>
        <w:ind w:leftChars="20" w:left="42" w:firstLineChars="137" w:firstLine="329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107CD8" wp14:editId="6F3562A7">
                <wp:simplePos x="0" y="0"/>
                <wp:positionH relativeFrom="margin">
                  <wp:posOffset>2030095</wp:posOffset>
                </wp:positionH>
                <wp:positionV relativeFrom="paragraph">
                  <wp:posOffset>264160</wp:posOffset>
                </wp:positionV>
                <wp:extent cx="1851660" cy="312420"/>
                <wp:effectExtent l="0" t="0" r="15240" b="11430"/>
                <wp:wrapNone/>
                <wp:docPr id="42" name="流程图: 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6D9F7" w14:textId="4C74C37B" w:rsidR="0080460D" w:rsidRPr="00420CBA" w:rsidRDefault="0080460D" w:rsidP="00275CB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学生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信息管理系统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07CD8" id="流程图: 过程 42" o:spid="_x0000_s1032" type="#_x0000_t109" style="position:absolute;left:0;text-align:left;margin-left:159.85pt;margin-top:20.8pt;width:145.8pt;height:24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p1oQIAAGEFAAAOAAAAZHJzL2Uyb0RvYy54bWysVM1uEzEQviPxDpbvdLMhDWXVTRWlKkKq&#10;2ogU9ex47e5K/sN2shtunDjwCLwAL8AVnoafx2Bsb7ZVW3FA5ODM7Mx845n5xscnnRRoy6xrtCpx&#10;fjDCiCmqq0bdlPjt1dmzI4ycJ6oiQitW4h1z+GT29Mlxawo21rUWFbMIQJQrWlPi2ntTZJmjNZPE&#10;HWjDFBi5tpJ4UO1NVlnSAroU2Xg0mmattpWxmjLn4OtpMuJZxOecUX/JuWMeiRLD3Xw8bTzX4cxm&#10;x6S4scTUDe2vQf7hFpI0CpIOUKfEE7SxzQMo2VCrneb+gGqZac4bymINUE0+ulfNqiaGxVqgOc4M&#10;bXL/D5ZebJcWNVWJJ2OMFJEwo59fP/z68unH528F+v39I4gIbNCo1rgC/FdmaXvNgRiq7riV4R/q&#10;QV1s7m5oLus8ovAxPzrMp1OYAQXb83w8GcfuZ7fRxjr/immJglBiLnS7qIn1yzTe2F+yPXceskPY&#10;3h2UcLN0lyj5nWDhOkK9YRyKg+zjGB1pxRbCoi0BQhBKmfJ5MtWkYunz4Qh+oWBIMkRELQIGZN4I&#10;MWD3AIGyD7ETTO8fQllk5RA8+tvFUvAQETNr5Ydg2ShtHwMQUFWfOfnvm5RaE7rku3UXBz/dz3at&#10;qx2Qweq0Jc7QswYmcU6cXxILawHDg1X3l3CE4ZRY9xJGtbbvH/se/IGtYMWohTUrsXu3IZZhJF4r&#10;4PHLfDIJexmVyeELIAWydy3ruxa1kQsNg8vhUTE0isHfi73IrZbX8CLMQ1YwEUUhd4mpt3tl4dP6&#10;w5tC2Xwe3WAXDfHnamVoAA99Duy66q6JNT0dPRD5Qu9XkhT3mJh8Q6TS843XvIk0DZ1Ofe0nAHsc&#10;qdS/OeGhuKtHr9uXcfYHAAD//wMAUEsDBBQABgAIAAAAIQBP6NgW3wAAAAkBAAAPAAAAZHJzL2Rv&#10;d25yZXYueG1sTI/BTsMwEETvSPyDtUhcUGu7RaEJ2VSoqOo5BYlyc+IliYjtKHba8PeYEz2u5mnm&#10;bb6dTc/ONPrOWQS5FMDI1k53tkF4f9svNsB8UFar3llC+CEP2+L2JleZdhdb0vkYGhZLrM8UQhvC&#10;kHHu65aM8ks3kI3ZlxuNCvEcG65HdYnlpucrIRJuVGfjQqsG2rVUfx8ng1BNu4da83Qvp/K0+gzl&#10;QXy8HhDv7+aXZ2CB5vAPw59+VIciOlVustqzHmEt06eIIjzKBFgEEinXwCqEVGyAFzm//qD4BQAA&#10;//8DAFBLAQItABQABgAIAAAAIQC2gziS/gAAAOEBAAATAAAAAAAAAAAAAAAAAAAAAABbQ29udGVu&#10;dF9UeXBlc10ueG1sUEsBAi0AFAAGAAgAAAAhADj9If/WAAAAlAEAAAsAAAAAAAAAAAAAAAAALwEA&#10;AF9yZWxzLy5yZWxzUEsBAi0AFAAGAAgAAAAhAIJhmnWhAgAAYQUAAA4AAAAAAAAAAAAAAAAALgIA&#10;AGRycy9lMm9Eb2MueG1sUEsBAi0AFAAGAAgAAAAhAE/o2BbfAAAACQEAAA8AAAAAAAAAAAAAAAAA&#10;+wQAAGRycy9kb3ducmV2LnhtbFBLBQYAAAAABAAEAPMAAAAHBgAAAAA=&#10;" fillcolor="#4472c4 [3204]" strokecolor="#1f3763 [1604]" strokeweight="1pt">
                <v:textbox>
                  <w:txbxContent>
                    <w:p w14:paraId="55F6D9F7" w14:textId="4C74C37B" w:rsidR="0080460D" w:rsidRPr="00420CBA" w:rsidRDefault="0080460D" w:rsidP="00275CB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学生</w:t>
                      </w:r>
                      <w:r>
                        <w:rPr>
                          <w:rFonts w:hint="eastAsia"/>
                          <w:sz w:val="24"/>
                        </w:rPr>
                        <w:t>信息管理系统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B67C1B" w14:textId="6F5FF492" w:rsidR="00CD3784" w:rsidRDefault="007833B8" w:rsidP="00427AC3">
      <w:pPr>
        <w:pStyle w:val="a5"/>
        <w:spacing w:line="360" w:lineRule="auto"/>
        <w:ind w:leftChars="20" w:left="42" w:firstLineChars="137" w:firstLine="329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368265" wp14:editId="74DE8010">
                <wp:simplePos x="0" y="0"/>
                <wp:positionH relativeFrom="margin">
                  <wp:posOffset>2973070</wp:posOffset>
                </wp:positionH>
                <wp:positionV relativeFrom="paragraph">
                  <wp:posOffset>195580</wp:posOffset>
                </wp:positionV>
                <wp:extent cx="0" cy="533400"/>
                <wp:effectExtent l="76200" t="0" r="57150" b="571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7661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7" o:spid="_x0000_s1026" type="#_x0000_t32" style="position:absolute;left:0;text-align:left;margin-left:234.1pt;margin-top:15.4pt;width:0;height:42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sn7gEAAP4DAAAOAAAAZHJzL2Uyb0RvYy54bWysU0uOEzEQ3SNxB8t70p2Z4aMonVlkgA2C&#10;iM8BPO5y2pJ/KpskfQkugMQKWAGr2XOameEYlN1JDwKEBGJT7U+9qveeq+enO2vYBjBq7xo+ndSc&#10;gZO+1W7d8FcvH915wFlMwrXCeAcN7yHy08XtW/NtmMGR77xpARkVcXG2DQ3vUgqzqoqyAyvixAdw&#10;dKk8WpFoi+uqRbGl6tZUR3V9r9p6bAN6CTHS6dlwyRelvlIg0zOlIiRmGk7cUolY4nmO1WIuZmsU&#10;odNyT0P8AwsrtKOmY6kzkQR7jfqXUlZL9NGrNJHeVl4pLaFoIDXT+ic1LzoRoGghc2IYbYr/r6x8&#10;ulkh023DT+5z5oSlN7p+e3H15sP1l8+X7y++fX2X158+Mrons7YhzgizdCvc72JYYVa+U2jzlzSx&#10;XTG4Hw2GXWJyOJR0evf4+KQu3lc3uIAxPQZvWV40PCYUet2lpXeOXtHjtPgrNk9ios4EPAByU+Ny&#10;TEKbh65lqQ8kI6EWbm0g06b0nFJl+gPhskq9gQH+HBS5QBSHNmX+YGmQbQRNjpASXJqOlSg7w5Q2&#10;ZgTWhd8fgfv8DIUym38DHhGls3dpBFvtPP6ue9odKKsh/+DAoDtbcO7bvjxlsYaGrHi1/yHyFP+4&#10;L/Cb33bxHQAA//8DAFBLAwQUAAYACAAAACEAuAI9cdwAAAAKAQAADwAAAGRycy9kb3ducmV2Lnht&#10;bEyPwU7DMAyG70i8Q2QkbixdmaZSmk4IiR1BbBzgljVeUq1xqiZrC0+PEQc42v70+/urzew7MeIQ&#10;20AKlosMBFITTEtWwdv+6aYAEZMmo7tAqOATI2zqy4tKlyZM9IrjLlnBIRRLrcCl1JdSxsah13ER&#10;eiS+HcPgdeJxsNIMeuJw38k8y9bS65b4g9M9PjpsTruzV/Bi30ef07aVx7uPr619Nic3JaWur+aH&#10;exAJ5/QHw48+q0PNTodwJhNFp2C1LnJGFdxmXIGB38WByeWqAFlX8n+F+hsAAP//AwBQSwECLQAU&#10;AAYACAAAACEAtoM4kv4AAADhAQAAEwAAAAAAAAAAAAAAAAAAAAAAW0NvbnRlbnRfVHlwZXNdLnht&#10;bFBLAQItABQABgAIAAAAIQA4/SH/1gAAAJQBAAALAAAAAAAAAAAAAAAAAC8BAABfcmVscy8ucmVs&#10;c1BLAQItABQABgAIAAAAIQDJFTsn7gEAAP4DAAAOAAAAAAAAAAAAAAAAAC4CAABkcnMvZTJvRG9j&#10;LnhtbFBLAQItABQABgAIAAAAIQC4Aj1x3AAAAAoBAAAPAAAAAAAAAAAAAAAAAEgEAABkcnMvZG93&#10;bnJldi54bWxQSwUGAAAAAAQABADzAAAAU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FC4031C" w14:textId="1FD49891" w:rsidR="00CD3784" w:rsidRDefault="00CD3784" w:rsidP="00427AC3">
      <w:pPr>
        <w:pStyle w:val="a5"/>
        <w:spacing w:line="360" w:lineRule="auto"/>
        <w:ind w:leftChars="20" w:left="42" w:firstLineChars="137" w:firstLine="329"/>
        <w:rPr>
          <w:rFonts w:ascii="宋体" w:hAnsi="宋体"/>
          <w:sz w:val="24"/>
        </w:rPr>
      </w:pPr>
    </w:p>
    <w:p w14:paraId="6DB800D7" w14:textId="6D61FF0E" w:rsidR="00CD3784" w:rsidRDefault="007631EA" w:rsidP="00427AC3">
      <w:pPr>
        <w:pStyle w:val="a5"/>
        <w:spacing w:line="360" w:lineRule="auto"/>
        <w:ind w:leftChars="20" w:left="42" w:firstLineChars="137" w:firstLine="329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198DC4" wp14:editId="47939501">
                <wp:simplePos x="0" y="0"/>
                <wp:positionH relativeFrom="margin">
                  <wp:posOffset>2633980</wp:posOffset>
                </wp:positionH>
                <wp:positionV relativeFrom="paragraph">
                  <wp:posOffset>5080</wp:posOffset>
                </wp:positionV>
                <wp:extent cx="693420" cy="312420"/>
                <wp:effectExtent l="0" t="0" r="11430" b="11430"/>
                <wp:wrapNone/>
                <wp:docPr id="44" name="流程图: 过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43E34" w14:textId="39C97A5F" w:rsidR="0080460D" w:rsidRPr="00420CBA" w:rsidRDefault="0080460D" w:rsidP="00275CB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98DC4" id="流程图: 过程 44" o:spid="_x0000_s1033" type="#_x0000_t109" style="position:absolute;left:0;text-align:left;margin-left:207.4pt;margin-top:.4pt;width:54.6pt;height:24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hUnAIAAGAFAAAOAAAAZHJzL2Uyb0RvYy54bWysVEtu2zAQ3RfoHQjua9mOkzRC5MBwkKJA&#10;kBh1iqxpiowE8FeStuTuuuqiR+gFeoFu29P0c4wOSVkxkqCLolpQQ87M43ze8PSslQJtmHW1VgUe&#10;DYYYMUV1Wau7Ar+9uXjxEiPniSqJ0IoVeMscPps+f3bamJyNdaVFySwCEOXyxhS48t7kWeZoxSRx&#10;A22YAiXXVhIPW3uXlZY0gC5FNh4Oj7JG29JYTZlzcHqelHga8Tln1F9z7phHosAQm4+rjesqrNn0&#10;lOR3lpiqpl0Y5B+ikKRWcGkPdU48QWtbP4KSNbXaae4HVMtMc15TFnOAbEbDB9ksK2JYzAWK40xf&#10;Jvf/YOnVZmFRXRZ4MsFIEQk9+vn1w68vn358/paj398/gohAB4VqjMvBfmkWtts5EEPWLbcy/CEf&#10;1MbibvvistYjCodHJweTMbSAgupgNA4yoGT3zsY6/4ppiYJQYC50M6+I9YvU3Vhesrl0PrntzAEj&#10;BJZCiZLfChaiEeoN45AbXD6O3pFVbC4s2hDgA6GUKT9KqoqULB0fDuHrYus9YqQRMCDzWogeuwMI&#10;jH2MnWLt7IMri6TsnYd/Cyw59x7xZq187yxrpe1TAAKy6m5O9rsipdKEKvl21ca+HwfLcLLS5Ra4&#10;YHUaEmfoRQ2duCTOL4iFqYDmwaT7a1hCcwqsOwmjStv3T50HeyAraDFqYMoK7N6tiWUYidcKaHwy&#10;mkzCWMbN5PA4EMTua1b7GrWWcw2NG8GbYmgUg70XO5FbLW/hQZiFW0FFFIW7C0y93W3mPk0/PCmU&#10;zWbRDEbREH+ploYG8FDnwK6b9pZY09HRA4+v9G4iSf6Aick2eCo9W3vN60jT+7p2HYAxjlTqnpzw&#10;Tuzvo9X9wzj9AwAA//8DAFBLAwQUAAYACAAAACEAEoWxWtwAAAAHAQAADwAAAGRycy9kb3ducmV2&#10;LnhtbEyPQUvDQBCF74L/YRnBi7S7CVFqzKZIpfScVlBvm+yYBLOzIbtp4793POlleMMb3vum2C5u&#10;EGecQu9JQ7JWIJAab3tqNbye9qsNiBANWTN4Qg3fGGBbXl8VJrf+QhWej7EVHEIhNxq6GMdcytB0&#10;6ExY+xGJvU8/ORN5nVppJ3PhcDfIVKkH6UxP3NCZEXcdNl/H2Wmo591dY+XjPpmr9/QjVgf19nLQ&#10;+vZmeX4CEXGJf8fwi8/oUDJT7WeyQQwasiRj9KiBJ9v3acav1SyUAlkW8j9/+QMAAP//AwBQSwEC&#10;LQAUAAYACAAAACEAtoM4kv4AAADhAQAAEwAAAAAAAAAAAAAAAAAAAAAAW0NvbnRlbnRfVHlwZXNd&#10;LnhtbFBLAQItABQABgAIAAAAIQA4/SH/1gAAAJQBAAALAAAAAAAAAAAAAAAAAC8BAABfcmVscy8u&#10;cmVsc1BLAQItABQABgAIAAAAIQATwkhUnAIAAGAFAAAOAAAAAAAAAAAAAAAAAC4CAABkcnMvZTJv&#10;RG9jLnhtbFBLAQItABQABgAIAAAAIQAShbFa3AAAAAcBAAAPAAAAAAAAAAAAAAAAAPYEAABkcnMv&#10;ZG93bnJldi54bWxQSwUGAAAAAAQABADzAAAA/wUAAAAA&#10;" fillcolor="#4472c4 [3204]" strokecolor="#1f3763 [1604]" strokeweight="1pt">
                <v:textbox>
                  <w:txbxContent>
                    <w:p w14:paraId="53B43E34" w14:textId="39C97A5F" w:rsidR="0080460D" w:rsidRPr="00420CBA" w:rsidRDefault="0080460D" w:rsidP="00275CB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登录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AC7BA0" wp14:editId="15A3CA46">
                <wp:simplePos x="0" y="0"/>
                <wp:positionH relativeFrom="margin">
                  <wp:posOffset>2980690</wp:posOffset>
                </wp:positionH>
                <wp:positionV relativeFrom="paragraph">
                  <wp:posOffset>309880</wp:posOffset>
                </wp:positionV>
                <wp:extent cx="0" cy="281940"/>
                <wp:effectExtent l="76200" t="0" r="57150" b="6096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EAF48" id="直接箭头连接符 48" o:spid="_x0000_s1026" type="#_x0000_t32" style="position:absolute;left:0;text-align:left;margin-left:234.7pt;margin-top:24.4pt;width:0;height:22.2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AT7QEAAP4DAAAOAAAAZHJzL2Uyb0RvYy54bWysU0uOEzEQ3SNxB8t70t3RCA1ROrPIABsE&#10;EZ8DeNzltCX/VDb5XIILILECVsBq9pwGhmNQdic9IwYhgdhU+1Ov6r3n6vnZzhq2AYzau5Y3k5oz&#10;cNJ32q1b/urlo3unnMUkXCeMd9DyPUR+trh7Z74NM5j63psOkFERF2fb0PI+pTCrqih7sCJOfABH&#10;l8qjFYm2uK46FFuqbk01rev71dZjF9BLiJFOz4dLvij1lQKZnikVITHTcuKWSsQSL3KsFnMxW6MI&#10;vZYHGuIfWFihHTUdS52LJNhr1LdKWS3RR6/SRHpbeaW0hKKB1DT1L2pe9CJA0ULmxDDaFP9fWfl0&#10;s0Kmu5af0Es5YemNrt5efn/z4erL52/vL398fZfXnz4yuieztiHOCLN0KzzsYlhhVr5TaPOXNLFd&#10;MXg/Ggy7xORwKOl0eto8OCneV9e4gDE9Bm9ZXrQ8JhR63aeld45e0WNT/BWbJzFRZwIeAbmpcTkm&#10;oc1D17G0DyQjoRZubSDTpvScUmX6A+GySnsDA/w5KHKBKA5tyvzB0iDbCJocISW41IyVKDvDlDZm&#10;BNaF3x+Bh/wMhTKbfwMeEaWzd2kEW+08/q572h0pqyH/6MCgO1tw4bt9ecpiDQ1Z8erwQ+Qpvrkv&#10;8OvfdvETAAD//wMAUEsDBBQABgAIAAAAIQD+V/cp3AAAAAkBAAAPAAAAZHJzL2Rvd25yZXYueG1s&#10;TI9BT8MwDIXvSPyHyEjcWEqZprU0nRASO4LYOMAta7ykWuNUTdYWfj1GHOBm+z09f6/azL4TIw6x&#10;DaTgdpGBQGqCackqeNs/3axBxKTJ6C4QKvjECJv68qLSpQkTveK4S1ZwCMVSK3Ap9aWUsXHodVyE&#10;Hom1Yxi8TrwOVppBTxzuO5ln2Up63RJ/cLrHR4fNaXf2Cl7s++hz2rbyWHx8be2zObkpKXV9NT/c&#10;g0g4pz8z/OAzOtTMdAhnMlF0CparYslWHtZcgQ2/h4OC4i4HWVfyf4P6GwAA//8DAFBLAQItABQA&#10;BgAIAAAAIQC2gziS/gAAAOEBAAATAAAAAAAAAAAAAAAAAAAAAABbQ29udGVudF9UeXBlc10ueG1s&#10;UEsBAi0AFAAGAAgAAAAhADj9If/WAAAAlAEAAAsAAAAAAAAAAAAAAAAALwEAAF9yZWxzLy5yZWxz&#10;UEsBAi0AFAAGAAgAAAAhAIOeoBPtAQAA/gMAAA4AAAAAAAAAAAAAAAAALgIAAGRycy9lMm9Eb2Mu&#10;eG1sUEsBAi0AFAAGAAgAAAAhAP5X9yncAAAACQEAAA8AAAAAAAAAAAAAAAAARwQAAGRycy9kb3du&#10;cmV2LnhtbFBLBQYAAAAABAAEAPMAAABQ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E6FAEB" wp14:editId="6C22FF29">
                <wp:simplePos x="0" y="0"/>
                <wp:positionH relativeFrom="column">
                  <wp:posOffset>1343025</wp:posOffset>
                </wp:positionH>
                <wp:positionV relativeFrom="paragraph">
                  <wp:posOffset>614680</wp:posOffset>
                </wp:positionV>
                <wp:extent cx="3307080" cy="0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D63025" id="直接连接符 50" o:spid="_x0000_s1026" style="position:absolute;left:0;text-align:lef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75pt,48.4pt" to="366.1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DUGyQEAAMIDAAAOAAAAZHJzL2Uyb0RvYy54bWysU81u1DAQviPxDpbvbLKtgCrabA+t4FLB&#10;qsADuM54Y8l/Grub7EvwAkjc6Ikjd96G9jEYe3dTRCshEJeJxzPfzHyfJ4vT0Rq2AYzau5bPZzVn&#10;4KTvtFu3/MP7V89OOItJuE4Y76DlW4j8dPn0yWIIDRz53psOkFERF5shtLxPKTRVFWUPVsSZD+Ao&#10;qDxakcjFddWhGKi6NdVRXb+oBo9dQC8hRro93wX5stRXCmR6q1SExEzLabZULBZ7lW21XIhmjSL0&#10;Wu7HEP8whRXaUdOp1LlIgl2jflDKaok+epVm0tvKK6UlFA7EZl7/xuZdLwIULiRODJNM8f+VlW82&#10;K2S6a/lzkscJS290++nbj49f7r5/Jnv79YZRhGQaQmwo+8ytcO/FsMLMeVRo85fYsLFIu52khTEx&#10;SZfHx/XL+oRayEOsugcGjOk1eMvyoeVGu8xaNGJzERM1o9RDCjl5kF3rckpbAznZuEtQxISazQu6&#10;7BCcGWQbQa8vpASX5pkK1SvZGaa0MROw/jNwn5+hUPbrb8ATonT2Lk1gq53Hx7qn8TCy2uUfFNjx&#10;zhJc+W5bHqVIQ4tSGO6XOm/ir36B3/96y58AAAD//wMAUEsDBBQABgAIAAAAIQCYkn584AAAAAkB&#10;AAAPAAAAZHJzL2Rvd25yZXYueG1sTI/BSsNAEIbvgu+wjODNbpJi1ZhNKQWxFqRYhXrcZsckmp0N&#10;u9smfXtHPOhxZj7++f5iPtpOHNGH1pGCdJKAQKqcaalW8Pb6cHULIkRNRneOUMEJA8zL87NC58YN&#10;9ILHbawFh1DItYImxj6XMlQNWh0mrkfi24fzVkcefS2N1wOH205mSTKTVrfEHxrd47LB6mt7sAqe&#10;/Wq1XKxPn7R5t8MuW+82T+OjUpcX4+IeRMQx/sHwo8/qULLT3h3IBNEpyNL0mlEFdzOuwMDNNJuC&#10;2P8uZFnI/w3KbwAAAP//AwBQSwECLQAUAAYACAAAACEAtoM4kv4AAADhAQAAEwAAAAAAAAAAAAAA&#10;AAAAAAAAW0NvbnRlbnRfVHlwZXNdLnhtbFBLAQItABQABgAIAAAAIQA4/SH/1gAAAJQBAAALAAAA&#10;AAAAAAAAAAAAAC8BAABfcmVscy8ucmVsc1BLAQItABQABgAIAAAAIQDb0DUGyQEAAMIDAAAOAAAA&#10;AAAAAAAAAAAAAC4CAABkcnMvZTJvRG9jLnhtbFBLAQItABQABgAIAAAAIQCYkn58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1B37AF" wp14:editId="63F94042">
                <wp:simplePos x="0" y="0"/>
                <wp:positionH relativeFrom="column">
                  <wp:posOffset>2971800</wp:posOffset>
                </wp:positionH>
                <wp:positionV relativeFrom="paragraph">
                  <wp:posOffset>616585</wp:posOffset>
                </wp:positionV>
                <wp:extent cx="0" cy="678180"/>
                <wp:effectExtent l="76200" t="0" r="95250" b="6477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ADF1B" id="直接箭头连接符 54" o:spid="_x0000_s1026" type="#_x0000_t32" style="position:absolute;left:0;text-align:left;margin-left:234pt;margin-top:48.55pt;width:0;height:53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R1i7gEAAP4DAAAOAAAAZHJzL2Uyb0RvYy54bWysU0uOEzEQ3SNxB8t70skIhqiVziwywAZB&#10;xOcAHnc5bck/2UU6uQQXQGIFrGBWs+c0MByDsjvpQYCQQGyq/alX9d5z9eJsZw3bQkzau4bPJlPO&#10;wEnfardp+MsXD+/MOUsoXCuMd9DwPSR+trx9a9GHGk58500LkVERl+o+NLxDDHVVJdmBFWniAzi6&#10;VD5agbSNm6qNoqfq1lQn0+lp1fvYhuglpESn58MlX5b6SoHEp0olQGYaTtywxFjiRY7VciHqTRSh&#10;0/JAQ/wDCyu0o6ZjqXOBgr2K+pdSVsvok1c4kd5WXiktoWggNbPpT2qedyJA0ULmpDDalP5fWflk&#10;u45Mtw2/d5czJyy90fWbq6+v319ffvry7urb57d5/fEDo3syqw+pJszKreNhl8I6ZuU7FW3+kia2&#10;KwbvR4Nhh0wOh5JOT+/PZ/PifXWDCzHhI/CW5UXDE0ahNx2uvHP0ij7Oir9i+zghdSbgEZCbGpcj&#10;Cm0euJbhPpAMjFq4jYFMm9JzSpXpD4TLCvcGBvgzUOQCURzalPmDlYlsK2hyhJTgcDZWouwMU9qY&#10;ETgt/P4IPORnKJTZ/BvwiCidvcMRbLXz8XfdcXekrIb8owOD7mzBhW/35SmLNTRkxavDD5Gn+Md9&#10;gd/8tsvvAAAA//8DAFBLAwQUAAYACAAAACEA2qHIsN4AAAAKAQAADwAAAGRycy9kb3ducmV2Lnht&#10;bEyPwU7DMBBE70j8g7VI3KjTgEoTsqkQEj2CKBzg5sZbO2q8jmI3CXw9RhzgODuj2TfVZnadGGkI&#10;rWeE5SIDQdx43bJBeHt9vFqDCFGxVp1nQvikAJv6/KxSpfYTv9C4i0akEg6lQrAx9qWUobHkVFj4&#10;njh5Bz84FZMcjNSDmlK562SeZSvpVMvpg1U9PVhqjruTQ3g276PLedvKQ/HxtTVP+miniHh5Md/f&#10;gYg0x78w/OAndKgT096fWAfRIdys1mlLRChulyBS4PewR8iz6wJkXcn/E+pvAAAA//8DAFBLAQIt&#10;ABQABgAIAAAAIQC2gziS/gAAAOEBAAATAAAAAAAAAAAAAAAAAAAAAABbQ29udGVudF9UeXBlc10u&#10;eG1sUEsBAi0AFAAGAAgAAAAhADj9If/WAAAAlAEAAAsAAAAAAAAAAAAAAAAALwEAAF9yZWxzLy5y&#10;ZWxzUEsBAi0AFAAGAAgAAAAhAEnVHWLuAQAA/gMAAA4AAAAAAAAAAAAAAAAALgIAAGRycy9lMm9E&#10;b2MueG1sUEsBAi0AFAAGAAgAAAAhANqhyLDeAAAACg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6EEFF1" wp14:editId="0581E9F6">
                <wp:simplePos x="0" y="0"/>
                <wp:positionH relativeFrom="column">
                  <wp:posOffset>2767965</wp:posOffset>
                </wp:positionH>
                <wp:positionV relativeFrom="paragraph">
                  <wp:posOffset>1315720</wp:posOffset>
                </wp:positionV>
                <wp:extent cx="434340" cy="1143000"/>
                <wp:effectExtent l="0" t="0" r="22860" b="19050"/>
                <wp:wrapNone/>
                <wp:docPr id="57" name="流程图: 过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143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6BABB" w14:textId="1BB30EF1" w:rsidR="0080460D" w:rsidRDefault="0080460D" w:rsidP="007833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EFF1" id="流程图: 过程 57" o:spid="_x0000_s1034" type="#_x0000_t109" style="position:absolute;left:0;text-align:left;margin-left:217.95pt;margin-top:103.6pt;width:34.2pt;height:9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JEnQIAAGEFAAAOAAAAZHJzL2Uyb0RvYy54bWysVM1u1DAQviPxDpbvNMl2S0u02Wq1VRFS&#10;1a5oUc9ex24iObaxvZssN04c+gi8AC/AFZ6Gn8dgbCdp1VYcEIrkzHj+Z77x7LhrBNoyY2slC5zt&#10;pRgxSVVZy5sCv7s6fXGEkXVElkQoyQq8YxYfz58/m7U6ZxNVKVEyg8CJtHmrC1w5p/MksbRiDbF7&#10;SjMJQq5MQxyw5iYpDWnBeyOSSZq+TFplSm0UZdbC7UkU4nnwzzmj7oJzyxwSBYbcXDhNONf+TOYz&#10;kt8Yoqua9mmQf8iiIbWEoKOrE+II2pj6kaumpkZZxd0eVU2iOK8pCzVANVn6oJrLimgWaoHmWD22&#10;yf4/t/R8uzKoLgt8cIiRJA3M6OfXj7++3P74/C1Hv79/AhKBDBrVapuD/qVemZ6zQPqqO24a/4d6&#10;UBeauxubyzqHKFxO9+GDEVAQZdl0P01D95M7a22se81UgzxRYC5Uu6yIcas43tBfsj2zDqKD2aAO&#10;jM8s5hIotxPMpyPkW8ahOIg+CdYBVmwpDNoSAAShlEmXRVFFShavDyC1IbfRIoQMDr1nXgsx+u4d&#10;eMg+9h1z7fW9KQuoHI3TvyUWjUeLEFlJNxo3tVTmKQcCquojR/2hSbE1vkuuW3dh8EfDbNeq3AEY&#10;jIpbYjU9rWESZ8S6FTGwFjA9WHV3AYcfToFVT2FUKfPhqXuvD2gFKUYtrFmB7fsNMQwj8UYCjl9l&#10;Uw8KF5jpweEEGHNfsr4vkZtmqWBwGTwqmgbS6zsxkNyo5hpehIWPCiIiKcQuMHVmYJYurj+8KZQt&#10;FkENdlETdyYvNfXOfZ89uq66a2J0D0cHQD5Xw0qS/AESo663lGqxcYrXAaa+07Gv/QRgjwOU+jfH&#10;PxT3+aB19zLO/wAAAP//AwBQSwMEFAAGAAgAAAAhACbmsDPhAAAACwEAAA8AAABkcnMvZG93bnJl&#10;di54bWxMj8FOwzAMhu9IvENkJC6IJWs32ErTCQ1NO3cgAbe0MW1F40xNupW3x5zG0fan39+fbybX&#10;ixMOofOkYT5TIJBqbztqNLy97u5XIEI0ZE3vCTX8YIBNcX2Vm8z6M5V4OsRGcAiFzGhoYzxmUoa6&#10;RWfCzB+R+PblB2cij0Mj7WDOHO56mSj1IJ3piD+05ojbFuvvw+g0VOP2rrZyvZuP5UfyGcu9en/Z&#10;a317Mz0/gYg4xQsMf/qsDgU7VX4kG0SvYZEu14xqSNRjAoKJpVqkICoN6Yo3ssjl/w7FLwAAAP//&#10;AwBQSwECLQAUAAYACAAAACEAtoM4kv4AAADhAQAAEwAAAAAAAAAAAAAAAAAAAAAAW0NvbnRlbnRf&#10;VHlwZXNdLnhtbFBLAQItABQABgAIAAAAIQA4/SH/1gAAAJQBAAALAAAAAAAAAAAAAAAAAC8BAABf&#10;cmVscy8ucmVsc1BLAQItABQABgAIAAAAIQA7VHJEnQIAAGEFAAAOAAAAAAAAAAAAAAAAAC4CAABk&#10;cnMvZTJvRG9jLnhtbFBLAQItABQABgAIAAAAIQAm5rAz4QAAAAsBAAAPAAAAAAAAAAAAAAAAAPcE&#10;AABkcnMvZG93bnJldi54bWxQSwUGAAAAAAQABADzAAAABQYAAAAA&#10;" fillcolor="#4472c4 [3204]" strokecolor="#1f3763 [1604]" strokeweight="1pt">
                <v:textbox>
                  <w:txbxContent>
                    <w:p w14:paraId="2196BABB" w14:textId="1BB30EF1" w:rsidR="0080460D" w:rsidRDefault="0080460D" w:rsidP="007833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EAB289" wp14:editId="65F1BA38">
                <wp:simplePos x="0" y="0"/>
                <wp:positionH relativeFrom="column">
                  <wp:posOffset>1129665</wp:posOffset>
                </wp:positionH>
                <wp:positionV relativeFrom="paragraph">
                  <wp:posOffset>1315720</wp:posOffset>
                </wp:positionV>
                <wp:extent cx="434340" cy="1143000"/>
                <wp:effectExtent l="0" t="0" r="22860" b="19050"/>
                <wp:wrapNone/>
                <wp:docPr id="56" name="流程图: 过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143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871E0" w14:textId="27B681E0" w:rsidR="0080460D" w:rsidRDefault="0080460D" w:rsidP="007833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AB289" id="流程图: 过程 56" o:spid="_x0000_s1035" type="#_x0000_t109" style="position:absolute;left:0;text-align:left;margin-left:88.95pt;margin-top:103.6pt;width:34.2pt;height:9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fiKnAIAAGEFAAAOAAAAZHJzL2Uyb0RvYy54bWysVM1u1DAQviPxDpbvNMl2W2jUbLXaqgip&#10;aldsUc9ex24i+Q/bu8ly48Shj8AL8AJc4Wn4eQzGzk+rtuKAUCRnxvM/842PT1op0JZZV2tV4Gwv&#10;xYgpqsta3RT43dXZi1cYOU9USYRWrMA75vDJ7Pmz48bkbKIrLUpmEThRLm9MgSvvTZ4kjlZMEren&#10;DVMg5NpK4oG1N0lpSQPepUgmaXqYNNqWxmrKnIPb006IZ9E/54z6S84d80gUGHLz8bTxXIczmR2T&#10;/MYSU9W0T4P8QxaS1AqCjq5OiSdoY+tHrmRNrXaa+z2qZaI5rymLNUA1WfqgmlVFDIu1QHOcGdvk&#10;/p9berFdWlSXBT44xEgRCTP6+fXjry+3Pz5/y9Hv75+ARCCDRjXG5aC/Mkvbcw7IUHXLrQx/qAe1&#10;sbm7sbms9YjC5XQfPhgBBVGWTffTNHY/ubM21vnXTEsUiAJzoZtFRaxfduON/SXbc+chOpgN6sCE&#10;zLpcIuV3goV0hHrLOBQH0SfROsKKLYRFWwKAIJQy5bNOVJGSddcHkNqQ22gRQ0aHwTOvhRh99w4C&#10;ZB/77nLt9YMpi6gcjdO/JdYZjxYxslZ+NJa10vYpBwKq6iN3+kOTutaELvl23cbBHw2zXetyB2Cw&#10;utsSZ+hZDZM4J84viYW1gOnBqvtLOMJwCqx7CqNK2w9P3Qd9QCtIMWpgzQrs3m+IZRiJNwpwfJRN&#10;Ayh8ZKYHLyfA2PuS9X2J2siFhsFl8KgYGsmg78VAcqvlNbwI8xAVRERRiF1g6u3ALHy3/vCmUDaf&#10;RzXYRUP8uVoZGpyHPgd0XbXXxJoejh6AfKGHlST5AyR2usFS6fnGa15HmIZOd33tJwB7HKHUvznh&#10;objPR627l3H2BwAA//8DAFBLAwQUAAYACAAAACEAX34V198AAAALAQAADwAAAGRycy9kb3ducmV2&#10;LnhtbEyPwU7DMAyG70i8Q2QkLogl69C6laYTGpp27kACbmlj2orGqZp0K2+POcHxtz/9/pzvZteL&#10;M46h86RhuVAgkGpvO2o0vL4c7jcgQjRkTe8JNXxjgF1xfZWbzPoLlXg+xUZwCYXMaGhjHDIpQ92i&#10;M2HhByTeffrRmchxbKQdzYXLXS8TpdbSmY74QmsG3LdYf50mp6Ga9ne1ldvDcirfk49YHtXb81Hr&#10;25v56RFExDn+wfCrz+pQsFPlJ7JB9JzTdMuohkSlCQgmkof1CkSlYbXhiSxy+f+H4gcAAP//AwBQ&#10;SwECLQAUAAYACAAAACEAtoM4kv4AAADhAQAAEwAAAAAAAAAAAAAAAAAAAAAAW0NvbnRlbnRfVHlw&#10;ZXNdLnhtbFBLAQItABQABgAIAAAAIQA4/SH/1gAAAJQBAAALAAAAAAAAAAAAAAAAAC8BAABfcmVs&#10;cy8ucmVsc1BLAQItABQABgAIAAAAIQDg1fiKnAIAAGEFAAAOAAAAAAAAAAAAAAAAAC4CAABkcnMv&#10;ZTJvRG9jLnhtbFBLAQItABQABgAIAAAAIQBffhXX3wAAAAsBAAAPAAAAAAAAAAAAAAAAAPYEAABk&#10;cnMvZG93bnJldi54bWxQSwUGAAAAAAQABADzAAAAAgYAAAAA&#10;" fillcolor="#4472c4 [3204]" strokecolor="#1f3763 [1604]" strokeweight="1pt">
                <v:textbox>
                  <w:txbxContent>
                    <w:p w14:paraId="20A871E0" w14:textId="27B681E0" w:rsidR="0080460D" w:rsidRDefault="0080460D" w:rsidP="007833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BC75DB" wp14:editId="2436D0B7">
                <wp:simplePos x="0" y="0"/>
                <wp:positionH relativeFrom="column">
                  <wp:posOffset>2988945</wp:posOffset>
                </wp:positionH>
                <wp:positionV relativeFrom="paragraph">
                  <wp:posOffset>2466340</wp:posOffset>
                </wp:positionV>
                <wp:extent cx="0" cy="678180"/>
                <wp:effectExtent l="76200" t="0" r="95250" b="6477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0A833" id="直接箭头连接符 61" o:spid="_x0000_s1026" type="#_x0000_t32" style="position:absolute;left:0;text-align:left;margin-left:235.35pt;margin-top:194.2pt;width:0;height:53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fr7gEAAP4DAAAOAAAAZHJzL2Uyb0RvYy54bWysU0uOEzEQ3SNxB8t70ulZhChKZxYZYIMg&#10;4nMAj7vcbck/2UU+l+ACSKyAFbCa/ZwGhmNQdic9CBASiE21P/Wq3nuuXp7vrWFbiEl71/B6MuUM&#10;nPStdl3DX754eG/OWULhWmG8g4YfIPHz1d07y11YwJnvvWkhMiri0mIXGt4jhkVVJdmDFWniAzi6&#10;VD5agbSNXdVGsaPq1lRn0+ms2vnYhuglpESnF8MlX5X6SoHEp0olQGYaTtywxFjiZY7VaikWXRSh&#10;1/JIQ/wDCyu0o6ZjqQuBgr2K+pdSVsvok1c4kd5WXiktoWggNfX0JzXPexGgaCFzUhhtSv+vrHyy&#10;3USm24bPas6csPRGN2+uvr5+f/P505d3V9+u3+b1xw+M7smsXUgLwqzdJh53KWxiVr5X0eYvaWL7&#10;YvBhNBj2yORwKOl0dn9ez4v31S0uxISPwFuWFw1PGIXuelx75+gVfayLv2L7OCF1JuAJkJsalyMK&#10;bR64luEhkAyMWrjOQKZN6TmlyvQHwmWFBwMD/BkocoEoDm3K/MHaRLYVNDlCSnBYDCiVKDvDlDZm&#10;BE4Lvz8Cj/kZCmU2/wY8Ikpn73AEW+18/F133J8oqyH/5MCgO1tw6dtDecpiDQ1Z8er4Q+Qp/nFf&#10;4Le/7eo7AAAA//8DAFBLAwQUAAYACAAAACEAQTzO7d8AAAALAQAADwAAAGRycy9kb3ducmV2Lnht&#10;bEyPTU/DMAyG70j8h8hI3FhKGawrTSeExI6gDQ7bLWu8tFrjVE3WFn49Rhzg5o9Hrx8Xq8m1YsA+&#10;NJ4U3M4SEEiVNw1ZBR/vLzcZiBA1Gd16QgWfGGBVXl4UOjd+pA0O22gFh1DItYI6xi6XMlQ1Oh1m&#10;vkPi3dH3TkdueytNr0cOd61Mk+RBOt0QX6h1h881Vqft2Sl4s7vBpbRu5HG5/1rbV3Oqx6jU9dX0&#10;9Agi4hT/YPjRZ3Uo2engz2SCaBXMF8mCUQV3WTYHwcTv5MDF8j4FWRby/w/lNwAAAP//AwBQSwEC&#10;LQAUAAYACAAAACEAtoM4kv4AAADhAQAAEwAAAAAAAAAAAAAAAAAAAAAAW0NvbnRlbnRfVHlwZXNd&#10;LnhtbFBLAQItABQABgAIAAAAIQA4/SH/1gAAAJQBAAALAAAAAAAAAAAAAAAAAC8BAABfcmVscy8u&#10;cmVsc1BLAQItABQABgAIAAAAIQAbMffr7gEAAP4DAAAOAAAAAAAAAAAAAAAAAC4CAABkcnMvZTJv&#10;RG9jLnhtbFBLAQItABQABgAIAAAAIQBBPM7t3wAAAAs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B35A4E" wp14:editId="10944C11">
                <wp:simplePos x="0" y="0"/>
                <wp:positionH relativeFrom="column">
                  <wp:posOffset>1325880</wp:posOffset>
                </wp:positionH>
                <wp:positionV relativeFrom="paragraph">
                  <wp:posOffset>2475865</wp:posOffset>
                </wp:positionV>
                <wp:extent cx="0" cy="678180"/>
                <wp:effectExtent l="76200" t="0" r="95250" b="6477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8C55A" id="直接箭头连接符 59" o:spid="_x0000_s1026" type="#_x0000_t32" style="position:absolute;left:0;text-align:left;margin-left:104.4pt;margin-top:194.95pt;width:0;height:5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5Zj7gEAAP4DAAAOAAAAZHJzL2Uyb0RvYy54bWysU0uOEzEQ3SNxB8t70p2RGEIrnVlkgA2C&#10;iM8BPO5y2pJ/Kpt8LsEFkFgBK5jV7DkNDMeg7E56ECAkEJtqf+pVvfdcPT/bWcM2gFF71/LppOYM&#10;nPSdduuWv3zx8M6Ms5iE64TxDlq+h8jPFrdvzbehgRPfe9MBMiriYrMNLe9TCk1VRdmDFXHiAzi6&#10;VB6tSLTFddWh2FJ1a6qTuj6tth67gF5CjHR6PlzyRamvFMj0VKkIiZmWE7dUIpZ4kWO1mItmjSL0&#10;Wh5oiH9gYYV21HQsdS6SYK9Q/1LKaok+epUm0tvKK6UlFA2kZlr/pOZ5LwIULWRODKNN8f+VlU82&#10;K2S6a/nd+5w5YemNrt9cfX39/vry05d3V98+v83rjx8Y3ZNZ2xAbwizdCg+7GFaYle8U2vwlTWxX&#10;DN6PBsMuMTkcSjo9vTebzor31Q0uYEyPwFuWFy2PCYVe92npnaNX9Dgt/orN45ioMwGPgNzUuByT&#10;0OaB61jaB5KRUAu3NpBpU3pOqTL9gXBZpb2BAf4MFLlAFIc2Zf5gaZBtBE2OkBJcmo6VKDvDlDZm&#10;BNaF3x+Bh/wMhTKbfwMeEaWzd2kEW+08/q572h0pqyH/6MCgO1tw4bt9ecpiDQ1Z8erwQ+Qp/nFf&#10;4De/7eI7AAAA//8DAFBLAwQUAAYACAAAACEAPsPGw98AAAALAQAADwAAAGRycy9kb3ducmV2Lnht&#10;bEyPwU7DMBBE70j8g7VI3KhDQCVJs6kQEj2CKBzozY23cdR4HcVuEvh6jDiU486OZt6U69l2YqTB&#10;t44RbhcJCOLa6ZYbhI/355sMhA+KteocE8IXeVhXlxelKrSb+I3GbWhEDGFfKAQTQl9I6WtDVvmF&#10;64nj7+AGq0I8h0bqQU0x3HYyTZKltKrl2GBUT0+G6uP2ZBFem8/Rprxp5SHffW+aF300U0C8vpof&#10;VyACzeFshl/8iA5VZNq7E2svOoQ0ySJ6QLjL8hxEdPwpe4T7fPkAsirl/w3VDwAAAP//AwBQSwEC&#10;LQAUAAYACAAAACEAtoM4kv4AAADhAQAAEwAAAAAAAAAAAAAAAAAAAAAAW0NvbnRlbnRfVHlwZXNd&#10;LnhtbFBLAQItABQABgAIAAAAIQA4/SH/1gAAAJQBAAALAAAAAAAAAAAAAAAAAC8BAABfcmVscy8u&#10;cmVsc1BLAQItABQABgAIAAAAIQCZC5Zj7gEAAP4DAAAOAAAAAAAAAAAAAAAAAC4CAABkcnMvZTJv&#10;RG9jLnhtbFBLAQItABQABgAIAAAAIQA+w8bD3wAAAAs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9A1911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338710" wp14:editId="3244B303">
                <wp:simplePos x="0" y="0"/>
                <wp:positionH relativeFrom="column">
                  <wp:posOffset>4053840</wp:posOffset>
                </wp:positionH>
                <wp:positionV relativeFrom="paragraph">
                  <wp:posOffset>3184525</wp:posOffset>
                </wp:positionV>
                <wp:extent cx="0" cy="1470660"/>
                <wp:effectExtent l="76200" t="0" r="57150" b="5334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0E5CC" id="直接箭头连接符 87" o:spid="_x0000_s1026" type="#_x0000_t32" style="position:absolute;left:0;text-align:left;margin-left:319.2pt;margin-top:250.75pt;width:0;height:115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KT7gEAAP8DAAAOAAAAZHJzL2Uyb0RvYy54bWysU0uOEzEQ3SNxB8t70p0RyoyidGaRATYI&#10;Ij4H8Ljtbkv+qVzkcwkugMQKWAGr2c9pYDgGZXfSgwAhgdhU+1Ov6r3n6sX5zlm2UZBM8A2fTmrO&#10;lJehNb5r+MsXD++dcZZQ+FbY4FXD9yrx8+XdO4ttnKuT0AfbKmBUxKf5Nja8R4zzqkqyV06kSYjK&#10;06UO4ATSFrqqBbGl6s5WJ3U9q7YB2ghBqpTo9GK45MtSX2sl8anWSSGzDSduWCKUeJljtVyIeQci&#10;9kYeaIh/YOGE8dR0LHUhULBXYH4p5YyEkILGiQyuClobqYoGUjOtf1LzvBdRFS1kToqjTen/lZVP&#10;Nmtgpm342SlnXjh6o5s3V19fv7/5/OnLu6tv12/z+uMHRvdk1jamOWFWfg2HXYpryMp3Glz+kia2&#10;KwbvR4PVDpkcDiWdTu+f1rNZMb+6BUZI+EgFx/Ki4QlBmK7HVfCenjHAtBgsNo8TUmsCHgG5q/U5&#10;ojD2gW8Z7iPpQDDCd1Zl3pSeU6rMf2BcVri3aoA/U5psII5DmzKAamWBbQSNjpBSeZyOlSg7w7Sx&#10;dgTWhd8fgYf8DFVlOP8GPCJK5+BxBDvjA/yuO+6OlPWQf3Rg0J0tuAztvrxlsYamrHh1+CPyGP+4&#10;L/Db/3b5HQAA//8DAFBLAwQUAAYACAAAACEAiSt2yt8AAAALAQAADwAAAGRycy9kb3ducmV2Lnht&#10;bEyPwU7DMAyG70i8Q2QkbiztysYodSeExI4gBoftljVeU61xqiZrC09PEAc42v70+/uL9WRbMVDv&#10;G8cI6SwBQVw53XCN8PH+fLMC4YNirVrHhPBJHtbl5UWhcu1GfqNhG2oRQ9jnCsGE0OVS+sqQVX7m&#10;OuJ4O7reqhDHvpa6V2MMt62cJ8lSWtVw/GBUR0+GqtP2bBFe691g57xp5PF+/7WpX/TJjAHx+mp6&#10;fAARaAp/MPzoR3Uoo9PBnVl70SIss9VtRBEWSboAEYnfzQHhLstSkGUh/3covwEAAP//AwBQSwEC&#10;LQAUAAYACAAAACEAtoM4kv4AAADhAQAAEwAAAAAAAAAAAAAAAAAAAAAAW0NvbnRlbnRfVHlwZXNd&#10;LnhtbFBLAQItABQABgAIAAAAIQA4/SH/1gAAAJQBAAALAAAAAAAAAAAAAAAAAC8BAABfcmVscy8u&#10;cmVsc1BLAQItABQABgAIAAAAIQCcZRKT7gEAAP8DAAAOAAAAAAAAAAAAAAAAAC4CAABkcnMvZTJv&#10;RG9jLnhtbFBLAQItABQABgAIAAAAIQCJK3bK3wAAAAs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9A1911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BF339E" wp14:editId="1F4196D9">
                <wp:simplePos x="0" y="0"/>
                <wp:positionH relativeFrom="column">
                  <wp:posOffset>4471035</wp:posOffset>
                </wp:positionH>
                <wp:positionV relativeFrom="paragraph">
                  <wp:posOffset>3186430</wp:posOffset>
                </wp:positionV>
                <wp:extent cx="0" cy="1470660"/>
                <wp:effectExtent l="76200" t="0" r="57150" b="5334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5406A" id="直接箭头连接符 88" o:spid="_x0000_s1026" type="#_x0000_t32" style="position:absolute;left:0;text-align:left;margin-left:352.05pt;margin-top:250.9pt;width:0;height:115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l57gEAAP8DAAAOAAAAZHJzL2Uyb0RvYy54bWysU0uOEzEQ3SNxB8t70p0RCqMonVlkgA2C&#10;iM8BPO5y2pJ/sot0cgkugMQKWAGr2XMaGI5B2Z30jBiEBGJT7U+9qveeqxdnO2vYFmLS3jV8Oqk5&#10;Ayd9q92m4a9ePrp3yllC4VphvIOG7yHxs+XdO4s+zOHEd960EBkVcWneh4Z3iGFeVUl2YEWa+ACO&#10;LpWPViBt46Zqo+ipujXVSV3Pqt7HNkQvISU6PR8u+bLUVwokPlMqATLTcOKGJcYSL3Kslgsx30QR&#10;Oi0PNMQ/sLBCO2o6ljoXKNjrqG+VslpGn7zCifS28kppCUUDqZnWv6h50YkARQuZk8JoU/p/ZeXT&#10;7Toy3Tb8lF7KCUtvdPX28vubD1dfPn97f/nj67u8/vSR0T2Z1Yc0J8zKreNhl8I6ZuU7FW3+kia2&#10;KwbvR4Nhh0wOh5JOp/cf1LNZMb+6BoaY8DF4y/Ki4Qmj0JsOV945ekYfp8VgsX2SkFoT8AjIXY3L&#10;EYU2D13LcB9IB0Yt3MZA5k3pOaXK/AfGZYV7AwP8OSiygTgObcoAwspEthU0OkJKcDgdK1F2hilt&#10;zAisC78/Ag/5GQplOP8GPCJKZ+9wBFvtfPxdd9wdKash/+jAoDtbcOHbfXnLYg1NWfHq8EfkMb65&#10;L/Dr/3b5EwAA//8DAFBLAwQUAAYACAAAACEAqLzEY98AAAALAQAADwAAAGRycy9kb3ducmV2Lnht&#10;bEyPzU7DMBCE70i8g7VIvVE7bfkLcSpUiR5BFA5wc+NtHDVeR7GbBJ6eRRzgtrszmv2mWE++FQP2&#10;sQmkIZsrEEhVsA3VGt5eHy9vQcRkyJo2EGr4xAjr8vysMLkNI73gsEu14BCKudHgUupyKWPl0Js4&#10;Dx0Sa4fQe5N47WtpezNyuG/lQqlr6U1D/MGZDjcOq+Pu5DU81++DX9C2kYe7j69t/WSPbkxazy6m&#10;h3sQCaf0Z4YffEaHkpn24UQ2ilbDjVplbNVwpTLuwI7fy56H5XIFsizk/w7lNwAAAP//AwBQSwEC&#10;LQAUAAYACAAAACEAtoM4kv4AAADhAQAAEwAAAAAAAAAAAAAAAAAAAAAAW0NvbnRlbnRfVHlwZXNd&#10;LnhtbFBLAQItABQABgAIAAAAIQA4/SH/1gAAAJQBAAALAAAAAAAAAAAAAAAAAC8BAABfcmVscy8u&#10;cmVsc1BLAQItABQABgAIAAAAIQCIaml57gEAAP8DAAAOAAAAAAAAAAAAAAAAAC4CAABkcnMvZTJv&#10;RG9jLnhtbFBLAQItABQABgAIAAAAIQCovMRj3wAAAAs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9A1911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BB7368" wp14:editId="6C29EBA2">
                <wp:simplePos x="0" y="0"/>
                <wp:positionH relativeFrom="column">
                  <wp:posOffset>4907280</wp:posOffset>
                </wp:positionH>
                <wp:positionV relativeFrom="paragraph">
                  <wp:posOffset>3184525</wp:posOffset>
                </wp:positionV>
                <wp:extent cx="0" cy="1470660"/>
                <wp:effectExtent l="76200" t="0" r="57150" b="5334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4F0EA" id="直接箭头连接符 89" o:spid="_x0000_s1026" type="#_x0000_t32" style="position:absolute;left:0;text-align:left;margin-left:386.4pt;margin-top:250.75pt;width:0;height:115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1P7gEAAP8DAAAOAAAAZHJzL2Uyb0RvYy54bWysU0uOEzEQ3SNxB8t70p0RCkOUziwywAZB&#10;xOcAHne525J/Kpt8LsEFkFgBK5jV7DkNDMeg7E56ECAkEJtqf+pVvfdcvTjbWcM2gFF71/DppOYM&#10;nPStdl3DX754eOeUs5iEa4XxDhq+h8jPlrdvLbZhDie+96YFZFTExfk2NLxPKcyrKsoerIgTH8DR&#10;pfJoRaItdlWLYkvVralO6npWbT22Ab2EGOn0fLjky1JfKZDpqVIREjMNJ26pRCzxIsdquRDzDkXo&#10;tTzQEP/AwgrtqOlY6lwkwV6h/qWU1RJ99CpNpLeVV0pLKBpIzbT+Sc3zXgQoWsicGEab4v8rK59s&#10;1sh02/DT+5w5YemNrt9cfX39/vry05d3V98+v83rjx8Y3ZNZ2xDnhFm5NR52MawxK98ptPlLmtiu&#10;GLwfDYZdYnI4lHQ6vXuvns2K+dUNMGBMj8BblhcNjwmF7vq08s7RM3qcFoPF5nFM1JqAR0DualyO&#10;SWjzwLUs7QPpSKiF6wxk3pSeU6rMf2BcVmlvYIA/A0U2EMehTRlAWBlkG0GjI6QEl6ZjJcrOMKWN&#10;GYF14fdH4CE/Q6EM59+AR0Tp7F0awVY7j7/rnnZHymrIPzow6M4WXPh2X96yWENTVrw6/BF5jH/c&#10;F/jNf7v8DgAA//8DAFBLAwQUAAYACAAAACEAGkEHbN4AAAALAQAADwAAAGRycy9kb3ducmV2Lnht&#10;bEyPQU/DMAyF70j8h8hI3FjaTmNQmk4IiR1BDA5wyxovqdY4VZO1hV+PEQe42c9P732uNrPvxIhD&#10;bAMpyBcZCKQmmJasgrfXx6sbEDFpMroLhAo+McKmPj+rdGnCRC847pIVHEKx1ApcSn0pZWwceh0X&#10;oUfi2yEMXideByvNoCcO950ssuxaet0SNzjd44PD5rg7eQXP9n30BW1bebj9+NraJ3N0U1Lq8mK+&#10;vwORcE5/ZvjBZ3SomWkfTmSi6BSs1wWjJwWrLF+BYMevsudhucxB1pX8/0P9DQAA//8DAFBLAQIt&#10;ABQABgAIAAAAIQC2gziS/gAAAOEBAAATAAAAAAAAAAAAAAAAAAAAAABbQ29udGVudF9UeXBlc10u&#10;eG1sUEsBAi0AFAAGAAgAAAAhADj9If/WAAAAlAEAAAsAAAAAAAAAAAAAAAAALwEAAF9yZWxzLy5y&#10;ZWxzUEsBAi0AFAAGAAgAAAAhAIfBPU/uAQAA/wMAAA4AAAAAAAAAAAAAAAAALgIAAGRycy9lMm9E&#10;b2MueG1sUEsBAi0AFAAGAAgAAAAhABpBB2z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Pr="009A1911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384CBF" wp14:editId="1814AC7D">
                <wp:simplePos x="0" y="0"/>
                <wp:positionH relativeFrom="column">
                  <wp:posOffset>5311140</wp:posOffset>
                </wp:positionH>
                <wp:positionV relativeFrom="paragraph">
                  <wp:posOffset>3184525</wp:posOffset>
                </wp:positionV>
                <wp:extent cx="0" cy="1470660"/>
                <wp:effectExtent l="76200" t="0" r="57150" b="5334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C3C9B" id="直接箭头连接符 90" o:spid="_x0000_s1026" type="#_x0000_t32" style="position:absolute;left:0;text-align:left;margin-left:418.2pt;margin-top:250.75pt;width:0;height:115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SA7gEAAP8DAAAOAAAAZHJzL2Uyb0RvYy54bWysU0uOEzEQ3SNxB8t70p0RChClM4sMsEEQ&#10;8TmAx22nLfmncpGkL8EFkFgBK2A1e04DM8eYsjvpQYCQQGyq/an36tVz9eJ07yzbKkgm+IZPJzVn&#10;ysvQGr9p+KuXj+7c5yyh8K2wwauG9yrx0+XtW4tdnKuT0AXbKmBE4tN8FxveIcZ5VSXZKSfSJETl&#10;6VIHcAJpC5uqBbEjdmerk7qeVbsAbYQgVUp0ejZc8mXh11pJfKZ1Ushsw0kblgglnudYLRdivgER&#10;OyMPMsQ/qHDCeCo6Up0JFOw1mF+onJEQUtA4kcFVQWsjVemBupnWP3XzohNRlV7InBRHm9L/o5VP&#10;t2tgpm34A7LHC0dvdPn24vubD5dfPn97f3H19V1ef/rI6J7M2sU0J8zKr+GwS3ENufO9Bpe/1BPb&#10;F4P70WC1RyaHQ0mn07v36tms8FU3wAgJH6vgWF40PCEIs+lwFbynZwwwLQaL7ZOEVJqAR0Cuan2O&#10;KIx96FuGfaQ+EIzwG6uybkrPKVXWPyguK+ytGuDPlSYbSONQpgygWllgW0GjI6RUHqcjE2VnmDbW&#10;jsC66Psj8JCfoaoM59+AR0SpHDyOYGd8gN9Vx/1Rsh7yjw4MfWcLzkPbl7cs1tCUFa8Of0Qe4x/3&#10;BX7z3y6vAQAA//8DAFBLAwQUAAYACAAAACEAn+M8wd8AAAALAQAADwAAAGRycy9kb3ducmV2Lnht&#10;bEyPwU7DMAyG70i8Q2QkbiztysYodSeExI4gBoftljVeU61xqiZrC09PEAc42v70+/uL9WRbMVDv&#10;G8cI6SwBQVw53XCN8PH+fLMC4YNirVrHhPBJHtbl5UWhcu1GfqNhG2oRQ9jnCsGE0OVS+sqQVX7m&#10;OuJ4O7reqhDHvpa6V2MMt62cJ8lSWtVw/GBUR0+GqtP2bBFe691g57xp5PF+/7WpX/TJjAHx+mp6&#10;fAARaAp/MPzoR3Uoo9PBnVl70SKssuVtRBEWSboAEYnfzQHhLstSkGUh/3covwEAAP//AwBQSwEC&#10;LQAUAAYACAAAACEAtoM4kv4AAADhAQAAEwAAAAAAAAAAAAAAAAAAAAAAW0NvbnRlbnRfVHlwZXNd&#10;LnhtbFBLAQItABQABgAIAAAAIQA4/SH/1gAAAJQBAAALAAAAAAAAAAAAAAAAAC8BAABfcmVscy8u&#10;cmVsc1BLAQItABQABgAIAAAAIQCLfTSA7gEAAP8DAAAOAAAAAAAAAAAAAAAAAC4CAABkcnMvZTJv&#10;RG9jLnhtbFBLAQItABQABgAIAAAAIQCf4zzB3wAAAAs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9A1911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D4047F" wp14:editId="63D907FF">
                <wp:simplePos x="0" y="0"/>
                <wp:positionH relativeFrom="column">
                  <wp:posOffset>3878580</wp:posOffset>
                </wp:positionH>
                <wp:positionV relativeFrom="paragraph">
                  <wp:posOffset>4678045</wp:posOffset>
                </wp:positionV>
                <wp:extent cx="358140" cy="1783080"/>
                <wp:effectExtent l="0" t="0" r="22860" b="26670"/>
                <wp:wrapNone/>
                <wp:docPr id="91" name="流程图: 过程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783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27BC8" w14:textId="4A1665CB" w:rsidR="0080460D" w:rsidRDefault="0080460D" w:rsidP="009A1911">
                            <w:pPr>
                              <w:jc w:val="center"/>
                            </w:pPr>
                            <w:r>
                              <w:t>个人</w:t>
                            </w:r>
                            <w:r>
                              <w:rPr>
                                <w:rFonts w:hint="eastAsia"/>
                              </w:rPr>
                              <w:t>基础信息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4047F" id="流程图: 过程 91" o:spid="_x0000_s1036" type="#_x0000_t109" style="position:absolute;left:0;text-align:left;margin-left:305.4pt;margin-top:368.35pt;width:28.2pt;height:140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rKUnwIAAGIFAAAOAAAAZHJzL2Uyb0RvYy54bWysVEtu2zAQ3RfoHQjuG0mO0zhC5MBwkKJA&#10;kBh1iqxpiowE8FeStuTuuuqiR+gFeoFu29P0c4wOKVkxkqCLol7IHM7Mm98bnp61UqANs67WqsDZ&#10;QYoRU1SXtbor8NubixcTjJwnqiRCK1bgLXP4bPr82WljcjbSlRYlswhAlMsbU+DKe5MniaMVk8Qd&#10;aMMUKLm2kngQ7V1SWtIAuhTJKE1fJo22pbGaMufg9rxT4mnE55xRf825Yx6JAkNuPn5t/K7CN5me&#10;kvzOElPVtE+D/EMWktQKgg5Q58QTtLb1IyhZU6ud5v6AaplozmvKYg1QTZY+qGZZEcNiLdAcZ4Y2&#10;uf8HS682C4vqssAnGUaKSJjRz68ffn359OPztxz9/v4Rjgh00KjGuBzsl2Zhe8nBMVTdcivDP9SD&#10;2tjc7dBc1npE4fLwaJKNYQQUVNnx5DCdxO4n997GOv+KaYnCocBc6GZeEesX3Xhjf8nm0nmIDm47&#10;cxBCZl0u8eS3goV0hHrDOBQH0UfRO9KKzYVFGwKEIJQy5bNOVZGSdddHKfxCwRBk8IhSBAzIvBZi&#10;wO4BAmUfY3cwvX1wZZGVg3P6t8Q658EjRtbKD86yVto+BSCgqj5yZ79rUtea0CXfrto4+CzWGq5W&#10;utwCG6zu1sQZelHDKC6J8wtiYS9gfLDr/ho+YToF1v0Jo0rb90/dB3ugK2gxamDPCuzerYllGInX&#10;Coh8ko0DK3wUxkfHIxDsvma1r1FrOdcwOeAqZBePwd6L3ZFbLW/hSZiFqKAiikLsAlNvd8Lcd/sP&#10;jwpls1k0g2U0xF+qpaEBPDQ60OumvSXW9Hz0wOQrvdtJkj+gYmcbPJWerb3mdeTpfV/7EcAiRy71&#10;j054KfblaHX/NE7/AAAA//8DAFBLAwQUAAYACAAAACEAVLAbTeEAAAAMAQAADwAAAGRycy9kb3du&#10;cmV2LnhtbEyPwU7DMBBE70j8g7VIXBC1E4QDIU6FiqqeU5Bob05skoh4HcVOG/6e5USPq3maeVus&#10;Fzewk51C71FBshLALDbe9Ngq+Hjf3j8BC1Gj0YNHq+DHBliX11eFzo0/Y2VP+9gyKsGQawVdjGPO&#10;eWg663RY+dEiZV9+cjrSObXcTPpM5W7gqRCSO90jLXR6tJvONt/72Smo581dY/jzNpmrQ3qM1U58&#10;vu2Uur1ZXl+ARbvEfxj+9EkdSnKq/YwmsEGBTASpRwXZg8yAESFllgKrCRVJ9gi8LPjlE+UvAAAA&#10;//8DAFBLAQItABQABgAIAAAAIQC2gziS/gAAAOEBAAATAAAAAAAAAAAAAAAAAAAAAABbQ29udGVu&#10;dF9UeXBlc10ueG1sUEsBAi0AFAAGAAgAAAAhADj9If/WAAAAlAEAAAsAAAAAAAAAAAAAAAAALwEA&#10;AF9yZWxzLy5yZWxzUEsBAi0AFAAGAAgAAAAhAAzaspSfAgAAYgUAAA4AAAAAAAAAAAAAAAAALgIA&#10;AGRycy9lMm9Eb2MueG1sUEsBAi0AFAAGAAgAAAAhAFSwG03hAAAADAEAAA8AAAAAAAAAAAAAAAAA&#10;+QQAAGRycy9kb3ducmV2LnhtbFBLBQYAAAAABAAEAPMAAAAHBgAAAAA=&#10;" fillcolor="#4472c4 [3204]" strokecolor="#1f3763 [1604]" strokeweight="1pt">
                <v:textbox>
                  <w:txbxContent>
                    <w:p w14:paraId="65F27BC8" w14:textId="4A1665CB" w:rsidR="0080460D" w:rsidRDefault="0080460D" w:rsidP="009A1911">
                      <w:pPr>
                        <w:jc w:val="center"/>
                      </w:pPr>
                      <w:r>
                        <w:t>个人</w:t>
                      </w:r>
                      <w:r>
                        <w:rPr>
                          <w:rFonts w:hint="eastAsia"/>
                        </w:rPr>
                        <w:t>基础信息</w:t>
                      </w:r>
                    </w:p>
                  </w:txbxContent>
                </v:textbox>
              </v:shape>
            </w:pict>
          </mc:Fallback>
        </mc:AlternateContent>
      </w:r>
      <w:r w:rsidRPr="009A1911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84E3F3" wp14:editId="1F74EDF1">
                <wp:simplePos x="0" y="0"/>
                <wp:positionH relativeFrom="column">
                  <wp:posOffset>4297680</wp:posOffset>
                </wp:positionH>
                <wp:positionV relativeFrom="paragraph">
                  <wp:posOffset>4678045</wp:posOffset>
                </wp:positionV>
                <wp:extent cx="358140" cy="1783080"/>
                <wp:effectExtent l="0" t="0" r="22860" b="26670"/>
                <wp:wrapNone/>
                <wp:docPr id="92" name="流程图: 过程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783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180F4" w14:textId="14C3E714" w:rsidR="0080460D" w:rsidRDefault="0080460D" w:rsidP="009A19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个人家庭信息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E3F3" id="流程图: 过程 92" o:spid="_x0000_s1037" type="#_x0000_t109" style="position:absolute;left:0;text-align:left;margin-left:338.4pt;margin-top:368.35pt;width:28.2pt;height:14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myaoQIAAGIFAAAOAAAAZHJzL2Uyb0RvYy54bWysVM1u2zAMvg/YOwi6r7bTdE2NOkWQosOA&#10;og2WDj0rslQb0N8kJXZ222mHPcJeYC+w6/Y0+3mMUbLjBm2xw7AcHFIkP4rkR52etVKgDbOu1qrA&#10;2UGKEVNUl7W6K/Dbm4sXE4ycJ6okQitW4C1z+Gz6/NlpY3I20pUWJbMIQJTLG1PgynuTJ4mjFZPE&#10;HWjDFBi5tpJ4UO1dUlrSALoUyShNXyaNtqWxmjLn4PS8M+JpxOecUX/NuWMeiQLD3Xz82vhdhW8y&#10;PSX5nSWmqml/DfIPt5CkVpB0gDonnqC1rR9ByZpa7TT3B1TLRHNeUxZrgGqy9EE1y4oYFmuB5jgz&#10;tMn9P1h6tVlYVJcFPhlhpIiEGf38+uHXl08/Pn/L0e/vH0FEYINGNcbl4L80C9trDsRQdcutDP9Q&#10;D2pjc7dDc1nrEYXDw6NJNoYRUDBlx5PDdBK7n9xHG+v8K6YlCkKBudDNvCLWL7rxxv6SzaXzkB3C&#10;du6ghJt1d4mS3woWriPUG8ahOMg+itGRVmwuLNoQIAShlCmfdaaKlKw7PkrhFwqGJENE1CJgQOa1&#10;EAN2DxAo+xi7g+n9QyiLrByC079drAseImJmrfwQLGul7VMAAqrqM3f+uyZ1rQld8u2qjYPPoms4&#10;WulyC2ywulsTZ+hFDaO4JM4viIW9gPHBrvtr+ITpFFj3EkaVtu+fOg/+QFewYtTAnhXYvVsTyzAS&#10;rxUQ+SQbB1b4qIyPjkeg2H3Lat+i1nKuYXIZvCqGRjH4e7ETudXyFp6EWcgKJqIo5C4w9XanzH23&#10;//CoUDabRTdYRkP8pVoaGsBDowO9btpbYk3PRw9MvtK7nST5Ayp2viFS6dnaa15Hnt73tR8BLHLk&#10;Uv/ohJdiX49e90/j9A8AAAD//wMAUEsDBBQABgAIAAAAIQBr9qxg4AAAAAwBAAAPAAAAZHJzL2Rv&#10;d25yZXYueG1sTI9BT4QwEIXvJv6HZky8GLcFIlWkbMyazZ5ZTdRboSMQaUto2cV/73jS4+R9ee+b&#10;crvakZ1wDoN3CpKNAIau9WZwnYLXl/3tPbAQtTN69A4VfGOAbXV5UerC+LOr8XSMHaMSFwqtoI9x&#10;KjgPbY9Wh42f0FH26WerI51zx82sz1RuR54KkXOrB0cLvZ5w12P7dVysgmbZ3bSGP+yTpX5PP2J9&#10;EG/PB6Wur9anR2AR1/gHw68+qUNFTo1fnAlsVJDLnNSjApnlEhgRMstSYA2hIpF3wKuS/3+i+gEA&#10;AP//AwBQSwECLQAUAAYACAAAACEAtoM4kv4AAADhAQAAEwAAAAAAAAAAAAAAAAAAAAAAW0NvbnRl&#10;bnRfVHlwZXNdLnhtbFBLAQItABQABgAIAAAAIQA4/SH/1gAAAJQBAAALAAAAAAAAAAAAAAAAAC8B&#10;AABfcmVscy8ucmVsc1BLAQItABQABgAIAAAAIQA4+myaoQIAAGIFAAAOAAAAAAAAAAAAAAAAAC4C&#10;AABkcnMvZTJvRG9jLnhtbFBLAQItABQABgAIAAAAIQBr9qxg4AAAAAwBAAAPAAAAAAAAAAAAAAAA&#10;APsEAABkcnMvZG93bnJldi54bWxQSwUGAAAAAAQABADzAAAACAYAAAAA&#10;" fillcolor="#4472c4 [3204]" strokecolor="#1f3763 [1604]" strokeweight="1pt">
                <v:textbox>
                  <w:txbxContent>
                    <w:p w14:paraId="2BF180F4" w14:textId="14C3E714" w:rsidR="0080460D" w:rsidRDefault="0080460D" w:rsidP="009A19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个人家庭信息</w:t>
                      </w:r>
                    </w:p>
                  </w:txbxContent>
                </v:textbox>
              </v:shape>
            </w:pict>
          </mc:Fallback>
        </mc:AlternateContent>
      </w:r>
      <w:r w:rsidRPr="009A1911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5B9DD4" wp14:editId="79FDFA36">
                <wp:simplePos x="0" y="0"/>
                <wp:positionH relativeFrom="column">
                  <wp:posOffset>4724400</wp:posOffset>
                </wp:positionH>
                <wp:positionV relativeFrom="paragraph">
                  <wp:posOffset>4678045</wp:posOffset>
                </wp:positionV>
                <wp:extent cx="358140" cy="1783080"/>
                <wp:effectExtent l="0" t="0" r="22860" b="26670"/>
                <wp:wrapNone/>
                <wp:docPr id="93" name="流程图: 过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783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7ED5A" w14:textId="42BBD5CE" w:rsidR="0080460D" w:rsidRDefault="0080460D" w:rsidP="009A19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个人获奖信息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B9DD4" id="流程图: 过程 93" o:spid="_x0000_s1038" type="#_x0000_t109" style="position:absolute;left:0;text-align:left;margin-left:372pt;margin-top:368.35pt;width:28.2pt;height:14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epowIAAGIFAAAOAAAAZHJzL2Uyb0RvYy54bWysVM1u2zAMvg/YOwi6L7bTdE2NOkWQosOA&#10;og2WDj0rslQbkCVNUmJnt5122CPsBfYCu25Ps5/HGCU5btEWOwzLQSFN8qNIftTJadcItGXG1koW&#10;OBulGDFJVVnL2wK/vT5/McXIOiJLIpRkBd4xi09nz5+dtDpnY1UpUTKDAETavNUFrpzTeZJYWrGG&#10;2JHSTIKRK9MQB6q5TUpDWkBvRDJO05dJq0ypjaLMWvh6Fo14FvA5Z9RdcW6ZQ6LAcDcXThPOtT+T&#10;2QnJbw3RVU37a5B/uEVDaglJB6gz4gjamPoRVFNTo6zibkRVkyjOa8pCDVBNlj6oZlURzUIt0Byr&#10;hzbZ/wdLL7dLg+qywMcHGEnSwIx+fv3w68unH5+/5ej3948gIrBBo1ptc/Bf6aXpNQuir7rjpvH/&#10;UA/qQnN3Q3NZ5xCFjweH02wCI6Bgyo6mB+k0dD+5i9bGuldMNcgLBeZCtYuKGLeM4w39JdsL6yA7&#10;hO3dQfE3i3cJktsJ5q8j5BvGoTjIPg7RgVZsIQzaEiAEoZRJl0VTRUoWPx+m8PMFQ5IhImgB0CPz&#10;WogBuwfwlH2MHWF6fx/KAiuH4PRvF4vBQ0TIrKQbgptaKvMUgICq+szRf9+k2BrfJdetuzD4bLwf&#10;7lqVO2CDUXFNrKbnNYzigli3JAb2AsYHu+6u4PDTKbDqJYwqZd4/9d37A13BilELe1Zg+25DDMNI&#10;vJZA5ONs4lnhgjI5PBqDYu5b1vctctMsFEwug1dF0yB6fyf2IjequYEnYe6zgolICrkLTJ3ZKwsX&#10;9x8eFcrm8+AGy6iJu5ArTT24b7Sn13V3Q4zu+eiAyZdqv5Mkf0DF6OsjpZpvnOJ14KlvdexrPwJY&#10;5MCl/tHxL8V9PXjdPY2zPwAAAP//AwBQSwMEFAAGAAgAAAAhAM/8JLXhAAAADAEAAA8AAABkcnMv&#10;ZG93bnJldi54bWxMj8FOwzAMhu9IvENkJC6IJR1jHaXphIamnTuQgFvamLaicaom3crbY05ws+VP&#10;v78/386uFyccQ+dJQ7JQIJBqbztqNLy+7G83IEI0ZE3vCTV8Y4BtcXmRm8z6M5V4OsZGcAiFzGho&#10;YxwyKUPdojNh4Qckvn360ZnI69hIO5ozh7teLpVaS2c64g+tGXDXYv11nJyGatrd1FY+7JOpfF9+&#10;xPKg3p4PWl9fzU+PICLO8Q+GX31Wh4KdKj+RDaLXkK5W3CXycLdOQTCxUWoFomJUJek9yCKX/0sU&#10;PwAAAP//AwBQSwECLQAUAAYACAAAACEAtoM4kv4AAADhAQAAEwAAAAAAAAAAAAAAAAAAAAAAW0Nv&#10;bnRlbnRfVHlwZXNdLnhtbFBLAQItABQABgAIAAAAIQA4/SH/1gAAAJQBAAALAAAAAAAAAAAAAAAA&#10;AC8BAABfcmVscy8ucmVsc1BLAQItABQABgAIAAAAIQBdZbepowIAAGIFAAAOAAAAAAAAAAAAAAAA&#10;AC4CAABkcnMvZTJvRG9jLnhtbFBLAQItABQABgAIAAAAIQDP/CS14QAAAAwBAAAPAAAAAAAAAAAA&#10;AAAAAP0EAABkcnMvZG93bnJldi54bWxQSwUGAAAAAAQABADzAAAACwYAAAAA&#10;" fillcolor="#4472c4 [3204]" strokecolor="#1f3763 [1604]" strokeweight="1pt">
                <v:textbox>
                  <w:txbxContent>
                    <w:p w14:paraId="1CF7ED5A" w14:textId="42BBD5CE" w:rsidR="0080460D" w:rsidRDefault="0080460D" w:rsidP="009A19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个人获奖信息</w:t>
                      </w:r>
                    </w:p>
                  </w:txbxContent>
                </v:textbox>
              </v:shape>
            </w:pict>
          </mc:Fallback>
        </mc:AlternateContent>
      </w:r>
      <w:r w:rsidRPr="009A1911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2603D1" wp14:editId="20F534F9">
                <wp:simplePos x="0" y="0"/>
                <wp:positionH relativeFrom="column">
                  <wp:posOffset>5133975</wp:posOffset>
                </wp:positionH>
                <wp:positionV relativeFrom="paragraph">
                  <wp:posOffset>4679950</wp:posOffset>
                </wp:positionV>
                <wp:extent cx="358140" cy="1783080"/>
                <wp:effectExtent l="0" t="0" r="22860" b="26670"/>
                <wp:wrapNone/>
                <wp:docPr id="94" name="流程图: 过程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783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B26A3" w14:textId="331C5FF2" w:rsidR="0080460D" w:rsidRDefault="0080460D" w:rsidP="009A19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个人出勤信息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03D1" id="流程图: 过程 94" o:spid="_x0000_s1039" type="#_x0000_t109" style="position:absolute;left:0;text-align:left;margin-left:404.25pt;margin-top:368.5pt;width:28.2pt;height:140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CHowIAAGIFAAAOAAAAZHJzL2Uyb0RvYy54bWysVM1u2zAMvg/YOwi6L7bTdE2NOkWQosOA&#10;og3WDj0rslQbkCVNUmJnt5122CPsBfYCu25Ps5/HGCU5btAWOwzLQSFN8qNIftTJadcItGHG1koW&#10;OBulGDFJVVnLuwK/vTl/McXIOiJLIpRkBd4yi09nz5+dtDpnY1UpUTKDAETavNUFrpzTeZJYWrGG&#10;2JHSTIKRK9MQB6q5S0pDWkBvRDJO05dJq0ypjaLMWvh6Fo14FvA5Z9RdcW6ZQ6LAcDcXThPOlT+T&#10;2QnJ7wzRVU37a5B/uEVDaglJB6gz4gham/oRVFNTo6zibkRVkyjOa8pCDVBNlj6o5roimoVaoDlW&#10;D22y/w+WXm6WBtVlgY8nGEnSwIx+fv3w68unH5+/5ej3948gIrBBo1ptc/C/1kvTaxZEX3XHTeP/&#10;oR7UheZuh+ayziEKHw8Op9kERkDBlB1ND9Jp6H5yH62Nda+YapAXCsyFahcVMW4Zxxv6SzYX1kF2&#10;CNu5g+JvFu8SJLcVzF9HyDeMQ3GQfRyiA63YQhi0IUAIQimTLoumipQsfj5M4ecLhiRDRNACoEfm&#10;tRADdg/gKfsYO8L0/j6UBVYOwenfLhaDh4iQWUk3BDe1VOYpAAFV9Zmj/65JsTW+S65bdWHw2cFu&#10;uCtVboENRsU1sZqe1zCKC2LdkhjYCxgf7Lq7gsNPp8CqlzCqlHn/1HfvD3QFK0Yt7FmB7bs1MQwj&#10;8VoCkY+ziWeFC8rk8GgMitm3rPYtct0sFEwug1dF0yB6fyd2IjequYUnYe6zgolICrkLTJ3ZKQsX&#10;9x8eFcrm8+AGy6iJu5DXmnpw32hPr5vulhjd89EBky/VbidJ/oCK0ddHSjVfO8XrwFPf6tjXfgSw&#10;yIFL/aPjX4p9PXjdP42zPwAAAP//AwBQSwMEFAAGAAgAAAAhAFHERcDhAAAADAEAAA8AAABkcnMv&#10;ZG93bnJldi54bWxMj8FOwzAQRO9I/IO1SFwQtVOgcUOcChVVPacgtdyceEkiYjuKnTb8PcsJjqt9&#10;mnmTb2bbszOOofNOQbIQwNDV3nSuUfD+truXwELUzujeO1TwjQE2xfVVrjPjL67E8yE2jEJcyLSC&#10;NsYh4zzULVodFn5AR79PP1od6RwbbkZ9oXDb86UQK25156ih1QNuW6y/DpNVUE3bu9rw9S6ZytPy&#10;I5Z7cXzdK3V7M788A4s4xz8YfvVJHQpyqvzkTGC9AinkE6EK0oeURhEhV49rYBWhIkkl8CLn/0cU&#10;PwAAAP//AwBQSwECLQAUAAYACAAAACEAtoM4kv4AAADhAQAAEwAAAAAAAAAAAAAAAAAAAAAAW0Nv&#10;bnRlbnRfVHlwZXNdLnhtbFBLAQItABQABgAIAAAAIQA4/SH/1gAAAJQBAAALAAAAAAAAAAAAAAAA&#10;AC8BAABfcmVscy8ucmVsc1BLAQItABQABgAIAAAAIQBQutCHowIAAGIFAAAOAAAAAAAAAAAAAAAA&#10;AC4CAABkcnMvZTJvRG9jLnhtbFBLAQItABQABgAIAAAAIQBRxEXA4QAAAAwBAAAPAAAAAAAAAAAA&#10;AAAAAP0EAABkcnMvZG93bnJldi54bWxQSwUGAAAAAAQABADzAAAACwYAAAAA&#10;" fillcolor="#4472c4 [3204]" strokecolor="#1f3763 [1604]" strokeweight="1pt">
                <v:textbox>
                  <w:txbxContent>
                    <w:p w14:paraId="730B26A3" w14:textId="331C5FF2" w:rsidR="0080460D" w:rsidRDefault="0080460D" w:rsidP="009A19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个人出勤信息</w:t>
                      </w:r>
                    </w:p>
                  </w:txbxContent>
                </v:textbox>
              </v:shape>
            </w:pict>
          </mc:Fallback>
        </mc:AlternateContent>
      </w:r>
      <w:r w:rsidRPr="009A1911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23FE87" wp14:editId="05E0ED1D">
                <wp:simplePos x="0" y="0"/>
                <wp:positionH relativeFrom="column">
                  <wp:posOffset>2377440</wp:posOffset>
                </wp:positionH>
                <wp:positionV relativeFrom="paragraph">
                  <wp:posOffset>3184525</wp:posOffset>
                </wp:positionV>
                <wp:extent cx="1242060" cy="0"/>
                <wp:effectExtent l="0" t="0" r="0" b="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3BA7F1" id="直接连接符 77" o:spid="_x0000_s1026" style="position:absolute;left:0;text-align:lef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7.2pt,250.75pt" to="285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KKdyQEAAMIDAAAOAAAAZHJzL2Uyb0RvYy54bWysU81uEzEQviPxDpbvzW6iqkWrbHpoBRcE&#10;ET8P4HrHWUv+09hkNy/BCyBxgxNH7rwN5TEYO8kW0UqIqpdZj2e+mfk+zy4vRmvYFjBq71o+n9Wc&#10;gZO+027T8vfvnp884ywm4TphvIOW7yDyi9XTJ8shNLDwvTcdIKMiLjZDaHmfUmiqKsoerIgzH8BR&#10;UHm0IpGLm6pDMVB1a6pFXZ9Vg8cuoJcQI91e7YN8VeorBTK9VipCYqblNFsqFou9zrZaLUWzQRF6&#10;LQ9jiAdMYYV21HQqdSWSYB9Q3ylltUQfvUoz6W3lldISCgdiM6//YvO2FwEKFxInhkmm+Hhl5avt&#10;GpnuWn5+zpkTlt7o5tP3nx+//PrxmezNt6+MIiTTEGJD2ZdujQcvhjVmzqNCm7/Eho1F2t0kLYyJ&#10;SbqcL04X9Rm9gDzGqltgwJhegLcsH1putMusRSO2L2OiZpR6TCEnD7JvXU5pZyAnG/cGFDHJzQq6&#10;7BBcGmRbQa8vpASX5pkK1SvZGaa0MROw/jfwkJ+hUPbrf8ATonT2Lk1gq53H+7qn8Tiy2ucfFdjz&#10;zhJc+25XHqVIQ4tSGB6WOm/in36B3/56q98AAAD//wMAUEsDBBQABgAIAAAAIQDedMO74QAAAAsB&#10;AAAPAAAAZHJzL2Rvd25yZXYueG1sTI/RSsNAEEXfBf9hGcE3u9vaWInZlFIQa6EUq1Aft9kxiWZn&#10;Q3bbpH/vCII+zszhzrnZfHCNOGEXak8axiMFAqnwtqZSw9vr4809iBANWdN4Qg1nDDDPLy8yk1rf&#10;0wuedrEUHEIhNRqqGNtUylBU6EwY+RaJbx++cyby2JXSdqbncNfIiVJ30pma+ENlWlxWWHztjk7D&#10;plutlov1+ZO2767fT9b77fPwpPX11bB4ABFxiH8w/OizOuTsdPBHskE0Gm5n0ymjGhI1TkAwkcwU&#10;tzv8bmSeyf8d8m8AAAD//wMAUEsBAi0AFAAGAAgAAAAhALaDOJL+AAAA4QEAABMAAAAAAAAAAAAA&#10;AAAAAAAAAFtDb250ZW50X1R5cGVzXS54bWxQSwECLQAUAAYACAAAACEAOP0h/9YAAACUAQAACwAA&#10;AAAAAAAAAAAAAAAvAQAAX3JlbHMvLnJlbHNQSwECLQAUAAYACAAAACEA/WiinckBAADCAwAADgAA&#10;AAAAAAAAAAAAAAAuAgAAZHJzL2Uyb0RvYy54bWxQSwECLQAUAAYACAAAACEA3nTDu+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Pr="009A1911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C76A3D" wp14:editId="5AFF0EA0">
                <wp:simplePos x="0" y="0"/>
                <wp:positionH relativeFrom="column">
                  <wp:posOffset>2369820</wp:posOffset>
                </wp:positionH>
                <wp:positionV relativeFrom="paragraph">
                  <wp:posOffset>3184525</wp:posOffset>
                </wp:positionV>
                <wp:extent cx="0" cy="1470660"/>
                <wp:effectExtent l="76200" t="0" r="57150" b="5334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E4C47" id="直接箭头连接符 78" o:spid="_x0000_s1026" type="#_x0000_t32" style="position:absolute;left:0;text-align:left;margin-left:186.6pt;margin-top:250.75pt;width:0;height:115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lj7gEAAP8DAAAOAAAAZHJzL2Uyb0RvYy54bWysU0uOEzEQ3SNxB8t70p0RyqAonVlkgA2C&#10;iM8BPO5y2pJ/Kpt0cgkugMQKWAGr2XMaGI5B2Z30jBiEBGJT7U+9qveeqxdnO2vYFjBq7xo+ndSc&#10;gZO+1W7T8FcvH917wFlMwrXCeAcN30PkZ8u7dxZ9mMOJ77xpARkVcXHeh4Z3KYV5VUXZgRVx4gM4&#10;ulQerUi0xU3VouipujXVSV3Pqt5jG9BLiJFOz4dLviz1lQKZnikVITHTcOKWSsQSL3Kslgsx36AI&#10;nZYHGuIfWFihHTUdS52LJNhr1LdKWS3RR6/SRHpbeaW0hKKB1EzrX9S86ESAooXMiWG0Kf6/svLp&#10;do1Mtw0/pZdywtIbXb29/P7mw9WXz9/eX/74+i6vP31kdE9m9SHOCbNyazzsYlhjVr5TaPOXNLFd&#10;MXg/Ggy7xORwKOl0ev+0ns2K+dU1MGBMj8FblhcNjwmF3nRp5Z2jZ/Q4LQaL7ZOYqDUBj4Dc1bgc&#10;k9DmoWtZ2gfSkVALtzGQeVN6Tqky/4FxWaW9gQH+HBTZQByHNmUAYWWQbQWNjpASXJqOlSg7w5Q2&#10;ZgTWhd8fgYf8DIUynH8DHhGls3dpBFvtPP6ue9odKash/+jAoDtbcOHbfXnLYg1NWfHq8EfkMb65&#10;L/Dr/3b5EwAA//8DAFBLAwQUAAYACAAAACEAfnPstN8AAAALAQAADwAAAGRycy9kb3ducmV2Lnht&#10;bEyPTU/DMAyG70j8h8hI3Fj6oTFW6k4IiR1BDA7sljVeU61xqiZrC7+eIA5wtP3o9fOWm9l2YqTB&#10;t44R0kUCgrh2uuUG4f3t6eYOhA+KteocE8InedhUlxelKrSb+JXGXWhEDGFfKAQTQl9I6WtDVvmF&#10;64nj7egGq0Ich0bqQU0x3HYyS5JbaVXL8YNRPT0aqk+7s0V4aT5Gm/G2lcf1/mvbPOuTmQLi9dX8&#10;cA8i0Bz+YPjRj+pQRaeDO7P2okPIV3kWUYRlki5BROJ3c0BY5XkKsirl/w7VNwAAAP//AwBQSwEC&#10;LQAUAAYACAAAACEAtoM4kv4AAADhAQAAEwAAAAAAAAAAAAAAAAAAAAAAW0NvbnRlbnRfVHlwZXNd&#10;LnhtbFBLAQItABQABgAIAAAAIQA4/SH/1gAAAJQBAAALAAAAAAAAAAAAAAAAAC8BAABfcmVscy8u&#10;cmVsc1BLAQItABQABgAIAAAAIQD6xVlj7gEAAP8DAAAOAAAAAAAAAAAAAAAAAC4CAABkcnMvZTJv&#10;RG9jLnhtbFBLAQItABQABgAIAAAAIQB+c+y03wAAAAs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9A1911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72B317" wp14:editId="749A3563">
                <wp:simplePos x="0" y="0"/>
                <wp:positionH relativeFrom="column">
                  <wp:posOffset>2787015</wp:posOffset>
                </wp:positionH>
                <wp:positionV relativeFrom="paragraph">
                  <wp:posOffset>3186430</wp:posOffset>
                </wp:positionV>
                <wp:extent cx="0" cy="1470660"/>
                <wp:effectExtent l="76200" t="0" r="57150" b="5334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3F126" id="直接箭头连接符 79" o:spid="_x0000_s1026" type="#_x0000_t32" style="position:absolute;left:0;text-align:left;margin-left:219.45pt;margin-top:250.9pt;width:0;height:115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g1V7gEAAP8DAAAOAAAAZHJzL2Uyb0RvYy54bWysU0uOEzEQ3SNxB8t70t0jlIEonVlkgA2C&#10;iM8BPO5y2pJ/sot8LsEFkFgBK5jV7DkNDMeg7E56ECAkEJtqf+pVvfdcPT/bWcM2EJP2ruXNpOYM&#10;nPSdduuWv3zx8M49zhIK1wnjHbR8D4mfLW7fmm/DDE58700HkVERl2bb0PIeMcyqKskerEgTH8DR&#10;pfLRCqRtXFddFFuqbk11UtfTautjF6KXkBKdng+XfFHqKwUSnyqVAJlpOXHDEmOJFzlWi7mYraMI&#10;vZYHGuIfWFihHTUdS50LFOxV1L+UslpGn7zCifS28kppCUUDqWnqn9Q870WAooXMSWG0Kf2/svLJ&#10;ZhWZ7lp+ep8zJyy90fWbq6+v319ffvry7urb57d5/fEDo3syaxvSjDBLt4qHXQqrmJXvVLT5S5rY&#10;rhi8Hw2GHTI5HEo6be6e1tNpMb+6AYaY8BF4y/Ki5Qmj0Osel945ekYfm2Kw2DxOSK0JeATkrsbl&#10;iEKbB65juA+kA6MWbm0g86b0nFJl/gPjssK9gQH+DBTZQByHNmUAYWki2wgaHSElOGzGSpSdYUob&#10;MwLrwu+PwEN+hkIZzr8Bj4jS2TscwVY7H3/XHXdHymrIPzow6M4WXPhuX96yWENTVrw6/BF5jH/c&#10;F/jNf7v4DgAA//8DAFBLAwQUAAYACAAAACEALQEKB94AAAALAQAADwAAAGRycy9kb3ducmV2Lnht&#10;bEyPwU7DMAyG70i8Q2QkbizdOmArTSeExI4gBge4ZY2XVGucqsnawtNjxAGOtj/9/v5yM/lWDNjH&#10;JpCC+SwDgVQH05BV8Pb6eLUCEZMmo9tAqOATI2yq87NSFyaM9ILDLlnBIRQLrcCl1BVSxtqh13EW&#10;OiS+HULvdeKxt9L0euRw38pFlt1IrxviD053+OCwPu5OXsGzfR/8graNPKw/vrb2yRzdmJS6vJju&#10;70AknNIfDD/6rA4VO+3DiUwUrYJlvlozquA6m3MHJn43ewW3eb4EWZXyf4fqGwAA//8DAFBLAQIt&#10;ABQABgAIAAAAIQC2gziS/gAAAOEBAAATAAAAAAAAAAAAAAAAAAAAAABbQ29udGVudF9UeXBlc10u&#10;eG1sUEsBAi0AFAAGAAgAAAAhADj9If/WAAAAlAEAAAsAAAAAAAAAAAAAAAAALwEAAF9yZWxzLy5y&#10;ZWxzUEsBAi0AFAAGAAgAAAAhAPVuDVXuAQAA/wMAAA4AAAAAAAAAAAAAAAAALgIAAGRycy9lMm9E&#10;b2MueG1sUEsBAi0AFAAGAAgAAAAhAC0BCgf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Pr="009A1911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3A2952" wp14:editId="3A6CA246">
                <wp:simplePos x="0" y="0"/>
                <wp:positionH relativeFrom="column">
                  <wp:posOffset>3223260</wp:posOffset>
                </wp:positionH>
                <wp:positionV relativeFrom="paragraph">
                  <wp:posOffset>3184525</wp:posOffset>
                </wp:positionV>
                <wp:extent cx="0" cy="1470660"/>
                <wp:effectExtent l="76200" t="0" r="57150" b="5334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6D5B3" id="直接箭头连接符 80" o:spid="_x0000_s1026" type="#_x0000_t32" style="position:absolute;left:0;text-align:left;margin-left:253.8pt;margin-top:250.75pt;width:0;height:115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0Q7gEAAP8DAAAOAAAAZHJzL2Uyb0RvYy54bWysU0uOEzEQ3SNxB8t70p0RCqMonVlkgA2C&#10;iM8BPO5y2pJ/sot0cgkugMQKWAGr2XMaGI5B2Z30jBiEBGJT7U+9V6+eqxdnO2vYFmLS3jV8Oqk5&#10;Ayd9q92m4a9ePrp3yllC4VphvIOG7yHxs+XdO4s+zOHEd960EBmRuDTvQ8M7xDCvqiQ7sCJNfABH&#10;l8pHK5C2cVO1UfTEbk11UtezqvexDdFLSIlOz4dLviz8SoHEZ0olQGYaTtqwxFjiRY7VciHmmyhC&#10;p+VBhvgHFVZoR0VHqnOBgr2O+haV1TL65BVOpLeVV0pLKD1QN9P6l25edCJA6YXMSWG0Kf0/Wvl0&#10;u45Mtw0/JXucsPRGV28vv7/5cPXl87f3lz++vsvrTx8Z3ZNZfUhzwqzcOh52Kaxj7nynos1f6ont&#10;isH70WDYIZPDoaTT6f0H9WxW+KprYIgJH4O3LC8anjAKvelw5Z2jZ/RxWgwW2ycJqTQBj4Bc1bgc&#10;UWjz0LUM94H6wKiF2xjIuik9p1RZ/6C4rHBvYIA/B0U2kMahTBlAWJnItoJGR0gJDqcjE2VnmNLG&#10;jMC66Psj8JCfoVCG82/AI6JU9g5HsNXOx99Vx91Rshryjw4MfWcLLny7L29ZrKEpK14d/og8xjf3&#10;BX793y5/AgAA//8DAFBLAwQUAAYACAAAACEAIRXCCd4AAAALAQAADwAAAGRycy9kb3ducmV2Lnht&#10;bEyPTU/DMAyG70j8h8hI3FjaTdugNJ0QEjuCGBzg5jVeUq1xqiZrC7+eTBzg5o9Hrx+Xm8m1YqA+&#10;NJ4V5LMMBHHtdcNGwfvb080tiBCRNbaeScEXBdhUlxclFtqP/ErDLhqRQjgUqMDG2BVShtqSwzDz&#10;HXHaHXzvMKa2N1L3OKZw18p5lq2kw4bTBYsdPVqqj7uTU/BiPgY3520jD3ef31vzrI92jEpdX00P&#10;9yAiTfEPhrN+UocqOe39iXUQrYJltl4l9FzkSxCJ+J3sFawXixxkVcr/P1Q/AAAA//8DAFBLAQIt&#10;ABQABgAIAAAAIQC2gziS/gAAAOEBAAATAAAAAAAAAAAAAAAAAAAAAABbQ29udGVudF9UeXBlc10u&#10;eG1sUEsBAi0AFAAGAAgAAAAhADj9If/WAAAAlAEAAAsAAAAAAAAAAAAAAAAALwEAAF9yZWxzLy5y&#10;ZWxzUEsBAi0AFAAGAAgAAAAhALE0vRDuAQAA/wMAAA4AAAAAAAAAAAAAAAAALgIAAGRycy9lMm9E&#10;b2MueG1sUEsBAi0AFAAGAAgAAAAhACEVwgn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Pr="009A1911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0A2EFF" wp14:editId="641FFE53">
                <wp:simplePos x="0" y="0"/>
                <wp:positionH relativeFrom="column">
                  <wp:posOffset>3627120</wp:posOffset>
                </wp:positionH>
                <wp:positionV relativeFrom="paragraph">
                  <wp:posOffset>3184525</wp:posOffset>
                </wp:positionV>
                <wp:extent cx="0" cy="1470660"/>
                <wp:effectExtent l="76200" t="0" r="57150" b="5334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8E0E5" id="直接箭头连接符 81" o:spid="_x0000_s1026" type="#_x0000_t32" style="position:absolute;left:0;text-align:left;margin-left:285.6pt;margin-top:250.75pt;width:0;height:115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+km7wEAAP8DAAAOAAAAZHJzL2Uyb0RvYy54bWysU0uOEzEQ3SNxB8t70p0RCqMonVlkgA2C&#10;iM8BPO5y2pJ/sot0cgkugMQKWAGr2XMaGI5B2Z30jBiEBGJT7U+9qveeqxdnO2vYFmLS3jV8Oqk5&#10;Ayd9q92m4a9ePrp3yllC4VphvIOG7yHxs+XdO4s+zOHEd960EBkVcWneh4Z3iGFeVUl2YEWa+ACO&#10;LpWPViBt46Zqo+ipujXVSV3Pqt7HNkQvISU6PR8u+bLUVwokPlMqATLTcOKGJcYSL3Kslgsx30QR&#10;Oi0PNMQ/sLBCO2o6ljoXKNjrqG+VslpGn7zCifS28kppCUUDqZnWv6h50YkARQuZk8JoU/p/ZeXT&#10;7Toy3Tb8dMqZE5be6Ort5fc3H66+fP72/vLH13d5/ekjo3syqw9pTpiVW8fDLoV1zMp3Ktr8JU1s&#10;VwzejwbDDpkcDiWdTu8/qGezYn51DQwx4WPwluVFwxNGoTcdrrxz9Iw+TovBYvskIbUm4BGQuxqX&#10;IwptHrqW4T6QDoxauI2BzJvSc0qV+Q+Mywr3Bgb4c1BkA3Ec2pQBhJWJbCtodISU4LA4UCpRdoYp&#10;bcwIrAu/PwIP+RkKZTj/BjwiSmfvcARb7Xz8XXfcHSmrIf/owKA7W3Dh2315y2INTVnx6vBH5DG+&#10;uS/w6/92+RMAAP//AwBQSwMEFAAGAAgAAAAhAPJLcxPeAAAACwEAAA8AAABkcnMvZG93bnJldi54&#10;bWxMj01PwzAMhu9I/IfISNxY2k5jUJpOCIkdQQwOcMsaL6nWOFWTtYVfjxEHuPnj0evH1Wb2nRhx&#10;iG0gBfkiA4HUBNOSVfD2+nh1AyImTUZ3gVDBJ0bY1OdnlS5NmOgFx12ygkMollqBS6kvpYyNQ6/j&#10;IvRIvDuEwevE7WClGfTE4b6TRZZdS69b4gtO9/jgsDnuTl7Bs30ffUHbVh5uP7629skc3ZSUuryY&#10;7+9AJJzTHww/+qwONTvtw4lMFJ2C1TovGOUiy1cgmPid7BWsl8scZF3J/z/U3wAAAP//AwBQSwEC&#10;LQAUAAYACAAAACEAtoM4kv4AAADhAQAAEwAAAAAAAAAAAAAAAAAAAAAAW0NvbnRlbnRfVHlwZXNd&#10;LnhtbFBLAQItABQABgAIAAAAIQA4/SH/1gAAAJQBAAALAAAAAAAAAAAAAAAAAC8BAABfcmVscy8u&#10;cmVsc1BLAQItABQABgAIAAAAIQC+n+km7wEAAP8DAAAOAAAAAAAAAAAAAAAAAC4CAABkcnMvZTJv&#10;RG9jLnhtbFBLAQItABQABgAIAAAAIQDyS3MT3gAAAAs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9A1911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A0A9CE" wp14:editId="714E4E55">
                <wp:simplePos x="0" y="0"/>
                <wp:positionH relativeFrom="column">
                  <wp:posOffset>2194560</wp:posOffset>
                </wp:positionH>
                <wp:positionV relativeFrom="paragraph">
                  <wp:posOffset>4678045</wp:posOffset>
                </wp:positionV>
                <wp:extent cx="358140" cy="1783080"/>
                <wp:effectExtent l="0" t="0" r="22860" b="26670"/>
                <wp:wrapNone/>
                <wp:docPr id="82" name="流程图: 过程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783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BDA10" w14:textId="77777777" w:rsidR="0080460D" w:rsidRDefault="0080460D" w:rsidP="009A19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学生基础信息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0A9CE" id="流程图: 过程 82" o:spid="_x0000_s1040" type="#_x0000_t109" style="position:absolute;left:0;text-align:left;margin-left:172.8pt;margin-top:368.35pt;width:28.2pt;height:140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7vBowIAAGIFAAAOAAAAZHJzL2Uyb0RvYy54bWysVM1u2zAMvg/YOwi6L7bTZM2MOkWQosOA&#10;og3WDj0rslQbkCVNUmJnt5126CPsBfYCu25Ps5/HGCU5btEWOwzLQSFN8qNIftTRcdcItGXG1koW&#10;OBulGDFJVVnLmwK/uzp9McPIOiJLIpRkBd4xi4/nz58dtTpnY1UpUTKDAETavNUFrpzTeZJYWrGG&#10;2JHSTIKRK9MQB6q5SUpDWkBvRDJO05dJq0ypjaLMWvh6Eo14HvA5Z9RdcG6ZQ6LAcDcXThPOtT+T&#10;+RHJbwzRVU37a5B/uEVDaglJB6gT4gjamPoRVFNTo6zibkRVkyjOa8pCDVBNlj6o5rIimoVaoDlW&#10;D22y/w+Wnm9XBtVlgWdjjCRpYEY/v3789eX2x+dvOfr9/ROICGzQqFbbHPwv9cr0mgXRV91x0/h/&#10;qAd1obm7obmsc4jCx4PpLJvACCiYssPZQToL3U/uorWx7jVTDfJCgblQ7bIixq3ieEN/yfbMOsgO&#10;YXt3UPzN4l2C5HaC+esI+ZZxKA6yj0N0oBVbCoO2BAhBKGXSZdFUkZLFz9MUfr5gSDJEBC0AemRe&#10;CzFg9wCeso+xI0zv70NZYOUQnP7tYjF4iAiZlXRDcFNLZZ4CEFBVnzn675sUW+O75Lp1FwafTfbD&#10;XatyB2wwKq6J1fS0hlGcEetWxMBewPhg190FHH46BVa9hFGlzIenvnt/oCtYMWphzwps32+IYRiJ&#10;NxKI/CqbeFa4oEymh2NQzH3L+r5Fbpqlgsll8KpoGkTv78Re5EY11/AkLHxWMBFJIXeBqTN7Zeni&#10;/sOjQtliEdxgGTVxZ/JSUw/uG+3pddVdE6N7Pjpg8rna7yTJH1Ax+vpIqRYbp3gdeOpbHfvajwAW&#10;OXCpf3T8S3FfD153T+P8DwAAAP//AwBQSwMEFAAGAAgAAAAhALTKlOThAAAADAEAAA8AAABkcnMv&#10;ZG93bnJldi54bWxMj8FOwzAQRO9I/IO1SFwQtZO2CYQ4FSqqek5Bark58ZJExHYUO234e5ZTOa72&#10;aeZNvplNz844+s5ZCdFCAENbO93ZRsLH++7xCZgPymrVO4sSftDDpri9yVWm3cWWeD6EhlGI9ZmS&#10;0IYwZJz7ukWj/MINaOn35UajAp1jw/WoLhRueh4LkXCjOksNrRpw22L9fZiMhGraPtSaP++iqTzF&#10;n6Hci+PbXsr7u/n1BVjAOVxh+NMndSjIqXKT1Z71EpardUKohHSZpMCIWImY1lWEiihdAy9y/n9E&#10;8QsAAP//AwBQSwECLQAUAAYACAAAACEAtoM4kv4AAADhAQAAEwAAAAAAAAAAAAAAAAAAAAAAW0Nv&#10;bnRlbnRfVHlwZXNdLnhtbFBLAQItABQABgAIAAAAIQA4/SH/1gAAAJQBAAALAAAAAAAAAAAAAAAA&#10;AC8BAABfcmVscy8ucmVsc1BLAQItABQABgAIAAAAIQC4l7vBowIAAGIFAAAOAAAAAAAAAAAAAAAA&#10;AC4CAABkcnMvZTJvRG9jLnhtbFBLAQItABQABgAIAAAAIQC0ypTk4QAAAAwBAAAPAAAAAAAAAAAA&#10;AAAAAP0EAABkcnMvZG93bnJldi54bWxQSwUGAAAAAAQABADzAAAACwYAAAAA&#10;" fillcolor="#4472c4 [3204]" strokecolor="#1f3763 [1604]" strokeweight="1pt">
                <v:textbox>
                  <w:txbxContent>
                    <w:p w14:paraId="368BDA10" w14:textId="77777777" w:rsidR="0080460D" w:rsidRDefault="0080460D" w:rsidP="009A19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学生基础信息</w:t>
                      </w:r>
                    </w:p>
                  </w:txbxContent>
                </v:textbox>
              </v:shape>
            </w:pict>
          </mc:Fallback>
        </mc:AlternateContent>
      </w:r>
      <w:r w:rsidRPr="009A1911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732553" wp14:editId="0B4F03B8">
                <wp:simplePos x="0" y="0"/>
                <wp:positionH relativeFrom="column">
                  <wp:posOffset>2613660</wp:posOffset>
                </wp:positionH>
                <wp:positionV relativeFrom="paragraph">
                  <wp:posOffset>4678045</wp:posOffset>
                </wp:positionV>
                <wp:extent cx="358140" cy="1783080"/>
                <wp:effectExtent l="0" t="0" r="22860" b="26670"/>
                <wp:wrapNone/>
                <wp:docPr id="83" name="流程图: 过程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783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5CC65" w14:textId="77777777" w:rsidR="0080460D" w:rsidRDefault="0080460D" w:rsidP="009A19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学生家庭信息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2553" id="流程图: 过程 83" o:spid="_x0000_s1041" type="#_x0000_t109" style="position:absolute;left:0;text-align:left;margin-left:205.8pt;margin-top:368.35pt;width:28.2pt;height:140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4EyowIAAGIFAAAOAAAAZHJzL2Uyb0RvYy54bWysVM1u2zAMvg/YOwi6L7bTZM2MOkWQosOA&#10;og3WDj0rslQbkCVNUmJnt5126CPsBfYCu25Ps5/HGCU5btEWOwzLQSFN8qNIftTRcdcItGXG1koW&#10;OBulGDFJVVnLmwK/uzp9McPIOiJLIpRkBd4xi4/nz58dtTpnY1UpUTKDAETavNUFrpzTeZJYWrGG&#10;2JHSTIKRK9MQB6q5SUpDWkBvRDJO05dJq0ypjaLMWvh6Eo14HvA5Z9RdcG6ZQ6LAcDcXThPOtT+T&#10;+RHJbwzRVU37a5B/uEVDaglJB6gT4gjamPoRVFNTo6zibkRVkyjOa8pCDVBNlj6o5rIimoVaoDlW&#10;D22y/w+Wnm9XBtVlgWcHGEnSwIx+fv3468vtj8/fcvT7+ycQEdigUa22Ofhf6pXpNQuir7rjpvH/&#10;UA/qQnN3Q3NZ5xCFjwfTWTaBEVAwZYezg3QWup/cRWtj3WumGuSFAnOh2mVFjFvF8Yb+ku2ZdZAd&#10;wvbuoPibxbsEye0E89cR8i3jUBxkH4foQCu2FAZtCRCCUMqky6KpIiWLn6cp/HzBkGSICFoA9Mi8&#10;FmLA7gE8ZR9jR5je34eywMohOP3bxWLwEBEyK+mG4KaWyjwFIKCqPnP03zcptsZ3yXXrLgw+m+6H&#10;u1blDthgVFwTq+lpDaM4I9atiIG9gPHBrrsLOPx0Cqx6CaNKmQ9Pfff+QFewYtTCnhXYvt8QwzAS&#10;byQQ+VU28axwQZlMD8egmPuW9X2L3DRLBZPL4FXRNIje34m9yI1qruFJWPisYCKSQu4CU2f2ytLF&#10;/YdHhbLFIrjBMmrizuSlph7cN9rT66q7Jkb3fHTA5HO130mSP6Bi9PWRUi02TvE68NS3Ova1HwEs&#10;cuBS/+j4l+K+Hrzunsb5HwAAAP//AwBQSwMEFAAGAAgAAAAhAPoLaoHhAAAADAEAAA8AAABkcnMv&#10;ZG93bnJldi54bWxMj8FOwzAQRO9I/IO1SFwQtV1KUkKcChVVPacgtdyceEkiYjuKnTb8PcsJjqt9&#10;mnmTb2bbszOOofNOgVwIYOhqbzrXKHh/292vgYWondG9d6jgGwNsiuurXGfGX1yJ50NsGIW4kGkF&#10;bYxDxnmoW7Q6LPyAjn6ffrQ60jk23Iz6QuG250shEm5156ih1QNuW6y/DpNVUE3bu9rwp52cytPy&#10;I5Z7cXzdK3V7M788A4s4xz8YfvVJHQpyqvzkTGC9gpWUCaEK0ockBUbEKlnTuopQIdNH4EXO/48o&#10;fgAAAP//AwBQSwECLQAUAAYACAAAACEAtoM4kv4AAADhAQAAEwAAAAAAAAAAAAAAAAAAAAAAW0Nv&#10;bnRlbnRfVHlwZXNdLnhtbFBLAQItABQABgAIAAAAIQA4/SH/1gAAAJQBAAALAAAAAAAAAAAAAAAA&#10;AC8BAABfcmVscy8ucmVsc1BLAQItABQABgAIAAAAIQAwy4EyowIAAGIFAAAOAAAAAAAAAAAAAAAA&#10;AC4CAABkcnMvZTJvRG9jLnhtbFBLAQItABQABgAIAAAAIQD6C2qB4QAAAAwBAAAPAAAAAAAAAAAA&#10;AAAAAP0EAABkcnMvZG93bnJldi54bWxQSwUGAAAAAAQABADzAAAACwYAAAAA&#10;" fillcolor="#4472c4 [3204]" strokecolor="#1f3763 [1604]" strokeweight="1pt">
                <v:textbox>
                  <w:txbxContent>
                    <w:p w14:paraId="6965CC65" w14:textId="77777777" w:rsidR="0080460D" w:rsidRDefault="0080460D" w:rsidP="009A19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学生家庭信息</w:t>
                      </w:r>
                    </w:p>
                  </w:txbxContent>
                </v:textbox>
              </v:shape>
            </w:pict>
          </mc:Fallback>
        </mc:AlternateContent>
      </w:r>
      <w:r w:rsidRPr="009A1911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204B6E" wp14:editId="7B6FCE6C">
                <wp:simplePos x="0" y="0"/>
                <wp:positionH relativeFrom="column">
                  <wp:posOffset>3040380</wp:posOffset>
                </wp:positionH>
                <wp:positionV relativeFrom="paragraph">
                  <wp:posOffset>4678045</wp:posOffset>
                </wp:positionV>
                <wp:extent cx="358140" cy="1783080"/>
                <wp:effectExtent l="0" t="0" r="22860" b="26670"/>
                <wp:wrapNone/>
                <wp:docPr id="84" name="流程图: 过程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783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54EA1" w14:textId="77777777" w:rsidR="0080460D" w:rsidRDefault="0080460D" w:rsidP="009A19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学生获奖信息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4B6E" id="流程图: 过程 84" o:spid="_x0000_s1042" type="#_x0000_t109" style="position:absolute;left:0;text-align:left;margin-left:239.4pt;margin-top:368.35pt;width:28.2pt;height:140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fcogIAAGIFAAAOAAAAZHJzL2Uyb0RvYy54bWysVM1u2zAMvg/YOwi6L7bTtM2MOkWQosOA&#10;og3WDj0rslQb0N8kJXZ222mHPcJeYC+w6/Y0+3mMUbLjBm2xw7AcFNIkP4rkR52ctlKgDbOu1qrA&#10;2SjFiCmqy1rdFfjtzfmLKUbOE1USoRUr8JY5fDp7/uykMTkb60qLklkEIMrljSlw5b3Jk8TRikni&#10;RtowBUaurSQeVHuXlJY0gC5FMk7To6TRtjRWU+YcfD3rjHgW8Tln1F9x7phHosBwNx9PG89VOJPZ&#10;CcnvLDFVTftrkH+4hSS1gqQD1BnxBK1t/QhK1tRqp7kfUS0TzXlNWawBqsnSB9VcV8SwWAs0x5mh&#10;Te7/wdLLzdKiuizwdIKRIhJm9PPrh19fPv34/C1Hv79/BBGBDRrVGJeD/7VZ2l5zIIaqW25l+Id6&#10;UBubux2ay1qPKHw8OJxmExgBBVN2PD1Ip7H7yX20sc6/YlqiIBSYC90sKmL9shtv7C/ZXDgP2SFs&#10;5w5KuFl3lyj5rWDhOkK9YRyKg+zjGB1pxRbCog0BQhBKmfJZZ6pIybrPhyn8QsGQZIiIWgQMyLwW&#10;YsDuAQJlH2N3ML1/CGWRlUNw+reLdcFDRMyslR+CZa20fQpAQFV95s5/16SuNaFLvl21cfDZ0W64&#10;K11ugQ1Wd2viDD2vYRQXxPklsbAXMD7YdX8FR5hOgXUvYVRp+/6p78Ef6ApWjBrYswK7d2tiGUbi&#10;tQIiv8wmgRU+KpPD4zEodt+y2reotVxomFwGr4qhUQz+XuxEbrW8hSdhHrKCiSgKuQtMvd0pC9/t&#10;PzwqlM3n0Q2W0RB/oa4NDeCh0YFeN+0tsabnowcmX+rdTpL8ARU73xCp9HztNa8jT0Oru772I4BF&#10;jlzqH53wUuzr0ev+aZz9AQAA//8DAFBLAwQUAAYACAAAACEAhI5iueIAAAAMAQAADwAAAGRycy9k&#10;b3ducmV2LnhtbEyPwU7DMBBE70j8g7VIXBC1k5KmhDgVKqp6TkFquTmxSSLidRQ7bfh7llM5ruZp&#10;5m2+mW3Pzmb0nUMJ0UIAM1g73WEj4eN997gG5oNCrXqHRsKP8bApbm9ylWl3wdKcD6FhVII+UxLa&#10;EIaMc1+3xiq/cINByr7caFWgc2y4HtWFym3PYyFW3KoOaaFVg9m2pv4+TFZCNW0fas2fd9FUnuLP&#10;UO7F8W0v5f3d/PoCLJg5XGH40yd1KMipchNqz3oJT+ma1IOEdLlKgRGRLJMYWEWoiNIEeJHz/08U&#10;vwAAAP//AwBQSwECLQAUAAYACAAAACEAtoM4kv4AAADhAQAAEwAAAAAAAAAAAAAAAAAAAAAAW0Nv&#10;bnRlbnRfVHlwZXNdLnhtbFBLAQItABQABgAIAAAAIQA4/SH/1gAAAJQBAAALAAAAAAAAAAAAAAAA&#10;AC8BAABfcmVscy8ucmVsc1BLAQItABQABgAIAAAAIQDQ1wfcogIAAGIFAAAOAAAAAAAAAAAAAAAA&#10;AC4CAABkcnMvZTJvRG9jLnhtbFBLAQItABQABgAIAAAAIQCEjmK54gAAAAwBAAAPAAAAAAAAAAAA&#10;AAAAAPwEAABkcnMvZG93bnJldi54bWxQSwUGAAAAAAQABADzAAAACwYAAAAA&#10;" fillcolor="#4472c4 [3204]" strokecolor="#1f3763 [1604]" strokeweight="1pt">
                <v:textbox>
                  <w:txbxContent>
                    <w:p w14:paraId="3AB54EA1" w14:textId="77777777" w:rsidR="0080460D" w:rsidRDefault="0080460D" w:rsidP="009A19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学生获奖信息</w:t>
                      </w:r>
                    </w:p>
                  </w:txbxContent>
                </v:textbox>
              </v:shape>
            </w:pict>
          </mc:Fallback>
        </mc:AlternateContent>
      </w:r>
      <w:r w:rsidRPr="009A1911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D5EB94" wp14:editId="15C681D7">
                <wp:simplePos x="0" y="0"/>
                <wp:positionH relativeFrom="column">
                  <wp:posOffset>3449955</wp:posOffset>
                </wp:positionH>
                <wp:positionV relativeFrom="paragraph">
                  <wp:posOffset>4679950</wp:posOffset>
                </wp:positionV>
                <wp:extent cx="358140" cy="1783080"/>
                <wp:effectExtent l="0" t="0" r="22860" b="26670"/>
                <wp:wrapNone/>
                <wp:docPr id="85" name="流程图: 过程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783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FEE55" w14:textId="77777777" w:rsidR="0080460D" w:rsidRDefault="0080460D" w:rsidP="009A19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学生出勤信息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5EB94" id="流程图: 过程 85" o:spid="_x0000_s1043" type="#_x0000_t109" style="position:absolute;left:0;text-align:left;margin-left:271.65pt;margin-top:368.5pt;width:28.2pt;height:140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z0vowIAAGIFAAAOAAAAZHJzL2Uyb0RvYy54bWysVM1u2zAMvg/YOwi6L7bTZM2MOkWQosOA&#10;og3WDj0rslQbkCVNUmJnt5126CPsBfYCu25Ps5/HGCU5btEWOwzLQSFN8qNIftTRcdcItGXG1koW&#10;OBulGDFJVVnLmwK/uzp9McPIOiJLIpRkBd4xi4/nz58dtTpnY1UpUTKDAETavNUFrpzTeZJYWrGG&#10;2JHSTIKRK9MQB6q5SUpDWkBvRDJO05dJq0ypjaLMWvh6Eo14HvA5Z9RdcG6ZQ6LAcDcXThPOtT+T&#10;+RHJbwzRVU37a5B/uEVDaglJB6gT4gjamPoRVFNTo6zibkRVkyjOa8pCDVBNlj6o5rIimoVaoDlW&#10;D22y/w+Wnm9XBtVlgWdTjCRpYEY/v3789eX2x+dvOfr9/ROICGzQqFbbHPwv9cr0mgXRV91x0/h/&#10;qAd1obm7obmsc4jCx4PpLJvACCiYssPZQToL3U/uorWx7jVTDfJCgblQ7bIixq3ieEN/yfbMOsgO&#10;YXt3UPzN4l2C5HaC+esI+ZZxKA6yj0N0oBVbCoO2BAhBKGXSZdFUkZLFz9MUfr5gSDJEBC0AemRe&#10;CzFg9wCeso+xI0zv70NZYOUQnP7tYjF4iAiZlXRDcFNLZZ4CEFBVnzn675sUW+O75Lp1FwafHe6H&#10;u1blDthgVFwTq+lpDaM4I9atiIG9gPHBrrsLOPx0Cqx6CaNKmQ9Pfff+QFewYtTCnhXYvt8QwzAS&#10;byQQ+VU28axwQZlMD8egmPuW9X2L3DRLBZPL4FXRNIje34m9yI1qruFJWPisYCKSQu4CU2f2ytLF&#10;/YdHhbLFIrjBMmrizuSlph7cN9rT66q7Jkb3fHTA5HO130mSP6Bi9PWRUi02TvE68NS3Ova1HwEs&#10;cuBS/+j4l+K+Hrzunsb5HwAAAP//AwBQSwMEFAAGAAgAAAAhAIUn0bnhAAAADAEAAA8AAABkcnMv&#10;ZG93bnJldi54bWxMj8FOwzAQRO9I/IO1SFxQa6ehpAlxKlRU9ZyCVLg5sUki4nUUO234e5ZTOa72&#10;aeZNvp1tz85m9J1DCdFSADNYO91hI+H9bb/YAPNBoVa9QyPhx3jYFrc3ucq0u2BpzsfQMApBnykJ&#10;bQhDxrmvW2OVX7rBIP2+3GhVoHNsuB7VhcJtz1dCPHGrOqSGVg1m15r6+zhZCdW0e6g1T/fRVH6s&#10;PkN5EKfXg5T3d/PLM7Bg5nCF4U+f1KEgp8pNqD3rJawf45hQCUmc0Cgi1mmaAKsIFVGyAV7k/P+I&#10;4hcAAP//AwBQSwECLQAUAAYACAAAACEAtoM4kv4AAADhAQAAEwAAAAAAAAAAAAAAAAAAAAAAW0Nv&#10;bnRlbnRfVHlwZXNdLnhtbFBLAQItABQABgAIAAAAIQA4/SH/1gAAAJQBAAALAAAAAAAAAAAAAAAA&#10;AC8BAABfcmVscy8ucmVsc1BLAQItABQABgAIAAAAIQBYiz0vowIAAGIFAAAOAAAAAAAAAAAAAAAA&#10;AC4CAABkcnMvZTJvRG9jLnhtbFBLAQItABQABgAIAAAAIQCFJ9G54QAAAAwBAAAPAAAAAAAAAAAA&#10;AAAAAP0EAABkcnMvZG93bnJldi54bWxQSwUGAAAAAAQABADzAAAACwYAAAAA&#10;" fillcolor="#4472c4 [3204]" strokecolor="#1f3763 [1604]" strokeweight="1pt">
                <v:textbox>
                  <w:txbxContent>
                    <w:p w14:paraId="15DFEE55" w14:textId="77777777" w:rsidR="0080460D" w:rsidRDefault="0080460D" w:rsidP="009A19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学生出勤信息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C1A40E" wp14:editId="3965E9C8">
                <wp:simplePos x="0" y="0"/>
                <wp:positionH relativeFrom="column">
                  <wp:posOffset>1533525</wp:posOffset>
                </wp:positionH>
                <wp:positionV relativeFrom="paragraph">
                  <wp:posOffset>3182620</wp:posOffset>
                </wp:positionV>
                <wp:extent cx="0" cy="1470660"/>
                <wp:effectExtent l="76200" t="0" r="57150" b="5334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34C71" id="直接箭头连接符 68" o:spid="_x0000_s1026" type="#_x0000_t32" style="position:absolute;left:0;text-align:left;margin-left:120.75pt;margin-top:250.6pt;width:0;height:115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Dz7gEAAP8DAAAOAAAAZHJzL2Uyb0RvYy54bWysU0uOEzEQ3SNxB8t70p0RCihKZxYZYIMg&#10;4nMAj7uctuSfyiadXIILILECVsBq9nMaGI4xZXfSMwKEBGJT7U+9qveeqxenO2vYFjBq7xo+ndSc&#10;gZO+1W7T8NevHt97yFlMwrXCeAcN30Pkp8u7dxZ9mMOJ77xpARkVcXHeh4Z3KYV5VUXZgRVx4gM4&#10;ulQerUi0xU3VouipujXVSV3Pqt5jG9BLiJFOz4ZLviz1lQKZnisVITHTcOKWSsQSz3Oslgsx36AI&#10;nZYHGuIfWFihHTUdS52JJNgb1L+Uslqij16lifS28kppCUUDqZnWP6l52YkARQuZE8NoU/x/ZeWz&#10;7RqZbhs+o5dywtIbXb27+P7249XXL98+XPy4fJ/Xnz8xuiez+hDnhFm5NR52MawxK98ptPlLmtiu&#10;GLwfDYZdYnI4lHQ6vf+gns2K+dUNMGBMT8BblhcNjwmF3nRp5Z2jZ/Q4LQaL7dOYqDUBj4Dc1bgc&#10;k9DmkWtZ2gfSkVALtzGQeVN6Tqky/4FxWaW9gQH+AhTZQByHNmUAYWWQbQWNjpASXJqOlSg7w5Q2&#10;ZgTWhd8fgYf8DIUynH8DHhGls3dpBFvtPP6ue9odKash/+jAoDtbcO7bfXnLYg1NWfHq8EfkMb69&#10;L/Cb/3Z5DQAA//8DAFBLAwQUAAYACAAAACEA7fjPDN4AAAALAQAADwAAAGRycy9kb3ducmV2Lnht&#10;bEyPwU7DMAyG70i8Q2QkbixtYTBK3QkhsSOIwQFuWeMl1RqnarK28PQEcYCj7U+/v79az64TIw2h&#10;9YyQLzIQxI3XLRuEt9fHixWIEBVr1XkmhE8KsK5PTypVaj/xC43baEQK4VAqBBtjX0oZGktOhYXv&#10;idNt7wenYhoHI/WgphTuOllk2bV0quX0waqeHiw1h+3RITyb99EVvGnl/vbja2Oe9MFOEfH8bL6/&#10;AxFpjn8w/OgndaiT084fWQfRIRRX+TKhCMssL0Ak4nezQ7i5LFYg60r+71B/AwAA//8DAFBLAQIt&#10;ABQABgAIAAAAIQC2gziS/gAAAOEBAAATAAAAAAAAAAAAAAAAAAAAAABbQ29udGVudF9UeXBlc10u&#10;eG1sUEsBAi0AFAAGAAgAAAAhADj9If/WAAAAlAEAAAsAAAAAAAAAAAAAAAAALwEAAF9yZWxzLy5y&#10;ZWxzUEsBAi0AFAAGAAgAAAAhAMCM0PPuAQAA/wMAAA4AAAAAAAAAAAAAAAAALgIAAGRycy9lMm9E&#10;b2MueG1sUEsBAi0AFAAGAAgAAAAhAO34zwz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82AB97" wp14:editId="0147C53A">
                <wp:simplePos x="0" y="0"/>
                <wp:positionH relativeFrom="column">
                  <wp:posOffset>1097280</wp:posOffset>
                </wp:positionH>
                <wp:positionV relativeFrom="paragraph">
                  <wp:posOffset>3184525</wp:posOffset>
                </wp:positionV>
                <wp:extent cx="0" cy="1470660"/>
                <wp:effectExtent l="76200" t="0" r="57150" b="5334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FBBD0" id="直接箭头连接符 67" o:spid="_x0000_s1026" type="#_x0000_t32" style="position:absolute;left:0;text-align:left;margin-left:86.4pt;margin-top:250.75pt;width:0;height:115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sZ7wEAAP8DAAAOAAAAZHJzL2Uyb0RvYy54bWysU0uOEzEQ3SNxB8t70p0RyqAonVlkgA2C&#10;iM8BPG47bck/lYt0cgkugMQKWAGr2XMaGI5B2Z30jBiEBGJT7U+9qveeqxdnO2fZVkEywTd8Oqk5&#10;U16G1vhNw1+9fHTvAWcJhW+FDV41fK8SP1vevbPo41ydhC7YVgGjIj7N+9jwDjHOqyrJTjmRJiEq&#10;T5c6gBNIW9hULYieqjtbndT1rOoDtBGCVCnR6flwyZelvtZK4jOtk0JmG07csEQo8SLHarkQ8w2I&#10;2Bl5oCH+gYUTxlPTsdS5QMFeg7lVyhkJIQWNExlcFbQ2UhUNpGZa/6LmRSeiKlrInBRHm9L/Kyuf&#10;btfATNvw2SlnXjh6o6u3l9/ffLj68vnb+8sfX9/l9aePjO7JrD6mOWFWfg2HXYpryMp3Glz+kia2&#10;KwbvR4PVDpkcDiWdTu+f1rNZMb+6BkZI+FgFx/Ki4QlBmE2Hq+A9PWOAaTFYbJ8kpNYEPAJyV+tz&#10;RGHsQ98y3EfSgWCE31iVeVN6Tqky/4FxWeHeqgH+XGmygTgObcoAqpUFthU0OkJK5XE6VqLsDNPG&#10;2hFYF35/BB7yM1SV4fwb8IgonYPHEeyMD/C77rg7UtZD/tGBQXe24CK0+/KWxRqasuLV4Y/IY3xz&#10;X+DX/+3yJwAAAP//AwBQSwMEFAAGAAgAAAAhABTdZd/fAAAACwEAAA8AAABkcnMvZG93bnJldi54&#10;bWxMj8FuwjAQRO+V+g/WVuqtOAmi0DQOQkjl2KrQQ7mZeLEj4nUUmyTt19f0AsfZGc28LZajbViP&#10;na8dCUgnCTCkyqmatICv3dvTApgPkpRsHKGAH/SwLO/vCpkrN9An9tugWSwhn0sBJoQ259xXBq30&#10;E9ciRe/oOitDlJ3mqpNDLLcNz5LkmVtZU1wwssW1weq0PVsBH/q7txltan582f9u9Ls6mSEI8fgw&#10;rl6BBRzDNQwX/IgOZWQ6uDMpz5qo51lEDwJmSToDdkn8Xw4C5tNpCrws+O0P5R8AAAD//wMAUEsB&#10;Ai0AFAAGAAgAAAAhALaDOJL+AAAA4QEAABMAAAAAAAAAAAAAAAAAAAAAAFtDb250ZW50X1R5cGVz&#10;XS54bWxQSwECLQAUAAYACAAAACEAOP0h/9YAAACUAQAACwAAAAAAAAAAAAAAAAAvAQAAX3JlbHMv&#10;LnJlbHNQSwECLQAUAAYACAAAACEA1IOrGe8BAAD/AwAADgAAAAAAAAAAAAAAAAAuAgAAZHJzL2Uy&#10;b0RvYy54bWxQSwECLQAUAAYACAAAACEAFN1l398AAAAL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AE6416" wp14:editId="42DBB1FB">
                <wp:simplePos x="0" y="0"/>
                <wp:positionH relativeFrom="column">
                  <wp:posOffset>1937385</wp:posOffset>
                </wp:positionH>
                <wp:positionV relativeFrom="paragraph">
                  <wp:posOffset>3182620</wp:posOffset>
                </wp:positionV>
                <wp:extent cx="0" cy="1470660"/>
                <wp:effectExtent l="76200" t="0" r="57150" b="5334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60B71" id="直接箭头连接符 69" o:spid="_x0000_s1026" type="#_x0000_t32" style="position:absolute;left:0;text-align:left;margin-left:152.55pt;margin-top:250.6pt;width:0;height:115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4TF7gEAAP8DAAAOAAAAZHJzL2Uyb0RvYy54bWysU0uOEzEQ3SNxB8t70p0RChClM4sMsEEQ&#10;8TmAx22nLfmncpGkL8EFkFgBK2A1e04DM8eYsjvpQYCQQGyq/alX9d5z9eJ07yzbKkgm+IZPJzVn&#10;ysvQGr9p+KuXj+7c5yyh8K2wwauG9yrx0+XtW4tdnKuT0AXbKmBUxKf5Lja8Q4zzqkqyU06kSYjK&#10;06UO4ATSFjZVC2JH1Z2tTup6Vu0CtBGCVCnR6dlwyZelvtZK4jOtk0JmG07csEQo8TzHarkQ8w2I&#10;2Bl5oCH+gYUTxlPTsdSZQMFeg/mllDMSQgoaJzK4KmhtpCoaSM20/knNi05EVbSQOSmONqX/V1Y+&#10;3a6BmbbhsweceeHojS7fXnx/8+Hyy+dv7y+uvr7L608fGd2TWbuY5oRZ+TUcdimuISvfa3D5S5rY&#10;vhjcjwarPTI5HEo6nd69V89mxfzqBhgh4WMVHMuLhicEYTYdroL39IwBpsVgsX2SkFoT8AjIXa3P&#10;EYWxD33LsI+kA8EIv7Eq86b0nFJl/gPjssLeqgH+XGmygTgObcoAqpUFthU0OkJK5XE6VqLsDNPG&#10;2hFYF35/BB7yM1SV4fwb8IgonYPHEeyMD/C77rg/UtZD/tGBQXe24Dy0fXnLYg1NWfHq8EfkMf5x&#10;X+A3/+3yGgAA//8DAFBLAwQUAAYACAAAACEAAtVPgd4AAAALAQAADwAAAGRycy9kb3ducmV2Lnht&#10;bEyPwU7DMAyG70i8Q2Qkbixpp8EodSeExI4gBge4ZY3XVGucqsnawtMTxAGOtj/9/v5yM7tOjDSE&#10;1jNCtlAgiGtvWm4Q3l4fr9YgQtRsdOeZED4pwKY6Pyt1YfzELzTuYiNSCIdCI9gY+0LKUFtyOix8&#10;T5xuBz84HdM4NNIMekrhrpO5UtfS6ZbTB6t7erBUH3cnh/DcvI8u520rD7cfX9vmyRztFBEvL+b7&#10;OxCR5vgHw49+UocqOe39iU0QHcJSrbKEIqxUloNIxO9mj3CzzNcgq1L+71B9AwAA//8DAFBLAQIt&#10;ABQABgAIAAAAIQC2gziS/gAAAOEBAAATAAAAAAAAAAAAAAAAAAAAAABbQ29udGVudF9UeXBlc10u&#10;eG1sUEsBAi0AFAAGAAgAAAAhADj9If/WAAAAlAEAAAsAAAAAAAAAAAAAAAAALwEAAF9yZWxzLy5y&#10;ZWxzUEsBAi0AFAAGAAgAAAAhAM8nhMXuAQAA/wMAAA4AAAAAAAAAAAAAAAAALgIAAGRycy9lMm9E&#10;b2MueG1sUEsBAi0AFAAGAAgAAAAhAALVT4H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A5E999" wp14:editId="78AA9324">
                <wp:simplePos x="0" y="0"/>
                <wp:positionH relativeFrom="column">
                  <wp:posOffset>680085</wp:posOffset>
                </wp:positionH>
                <wp:positionV relativeFrom="paragraph">
                  <wp:posOffset>3182620</wp:posOffset>
                </wp:positionV>
                <wp:extent cx="0" cy="1470660"/>
                <wp:effectExtent l="76200" t="0" r="57150" b="5334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74B5E" id="直接箭头连接符 66" o:spid="_x0000_s1026" type="#_x0000_t32" style="position:absolute;left:0;text-align:left;margin-left:53.55pt;margin-top:250.6pt;width:0;height:115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P8v7gEAAP8DAAAOAAAAZHJzL2Uyb0RvYy54bWysU0uOEzEQ3SNxB8t70p0RCihKZxYZYIMg&#10;4nMAj7uctuSf7CKdXIILILECVsBq9nMaGI4xZXfSMwKEBGJT7U+9qveeqxenO2vYFmLS3jV8Oqk5&#10;Ayd9q92m4a9fPb73kLOEwrXCeAcN30Pip8u7dxZ9mMOJ77xpITIq4tK8Dw3vEMO8qpLswIo08QEc&#10;XSofrUDaxk3VRtFTdWuqk7qeVb2PbYheQkp0ejZc8mWprxRIfK5UAmSm4cQNS4wlnudYLRdivoki&#10;dFoeaIh/YGGFdtR0LHUmULA3Uf9SymoZffIKJ9LbyiulJRQNpGZa/6TmZScCFC1kTgqjTen/lZXP&#10;tuvIdNvw2YwzJyy90dW7i+9vP159/fLtw8WPy/d5/fkTo3syqw9pTpiVW8fDLoV1zMp3Ktr8JU1s&#10;VwzejwbDDpkcDiWdTu8/qGezYn51Awwx4RPwluVFwxNGoTcdrrxz9Iw+TovBYvs0IbUm4BGQuxqX&#10;IwptHrmW4T6QDoxauI2BzJvSc0qV+Q+Mywr3Bgb4C1BkA3Ec2pQBhJWJbCtodISU4HA6VqLsDFPa&#10;mBFYF35/BB7yMxTKcP4NeESUzt7hCLba+fi77rg7UlZD/tGBQXe24Ny3+/KWxRqasuLV4Y/IY3x7&#10;X+A3/+3yGgAA//8DAFBLAwQUAAYACAAAACEARfi8Td4AAAALAQAADwAAAGRycy9kb3ducmV2Lnht&#10;bEyPwU7DMAyG70i8Q2QkbixpEWyUptM0iR1BbDvALWu8pFrjVE3WFp6ejAscf/vT78/lcnItG7AP&#10;jScJ2UwAQ6q9bshI2O9e7hbAQlSkVesJJXxhgGV1fVWqQvuR3nHYRsNSCYVCSbAxdgXnobboVJj5&#10;Dintjr53KqbYG657NaZy1/JciEfuVEPpglUdri3Wp+3ZSXgzH4PLadPw49Pn98a86pMdo5S3N9Pq&#10;GVjEKf7BcNFP6lAlp4M/kw6sTVnMs4RKeBBZDuxC/E4OEub3+QJ4VfL/P1Q/AAAA//8DAFBLAQIt&#10;ABQABgAIAAAAIQC2gziS/gAAAOEBAAATAAAAAAAAAAAAAAAAAAAAAABbQ29udGVudF9UeXBlc10u&#10;eG1sUEsBAi0AFAAGAAgAAAAhADj9If/WAAAAlAEAAAsAAAAAAAAAAAAAAAAALwEAAF9yZWxzLy5y&#10;ZWxzUEsBAi0AFAAGAAgAAAAhANso/y/uAQAA/wMAAA4AAAAAAAAAAAAAAAAALgIAAGRycy9lMm9E&#10;b2MueG1sUEsBAi0AFAAGAAgAAAAhAEX4vE3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E359F1" wp14:editId="2AD2EBBE">
                <wp:simplePos x="0" y="0"/>
                <wp:positionH relativeFrom="column">
                  <wp:posOffset>687705</wp:posOffset>
                </wp:positionH>
                <wp:positionV relativeFrom="paragraph">
                  <wp:posOffset>3182620</wp:posOffset>
                </wp:positionV>
                <wp:extent cx="1242060" cy="0"/>
                <wp:effectExtent l="0" t="0" r="0" b="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34AD6B" id="直接连接符 62" o:spid="_x0000_s1026" style="position:absolute;left:0;text-align:lef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15pt,250.6pt" to="151.95pt,2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6xbxwEAAMIDAAAOAAAAZHJzL2Uyb0RvYy54bWysU82O0zAQviPxDpbvNGmEKhQ13cOu4IKg&#10;4ucBvM64seQ/jU2TvgQvgMQNThy58zYsj8HYbbMIkNCuuEw8nvlm5vs8WV9M1rA9YNTedXy5qDkD&#10;J32v3a7jb988ffSEs5iE64XxDjp+gMgvNg8frMfQQuMHb3pARkVcbMfQ8SGl0FZVlANYERc+gKOg&#10;8mhFIhd3VY9ipOrWVE1dr6rRYx/QS4iRbq+OQb4p9ZUCmV4qFSEx03GaLRWLxV5nW23Wot2hCIOW&#10;pzHEPaawQjtqOpe6Ekmwd6j/KGW1RB+9SgvpbeWV0hIKB2KzrH9j83oQAQoXEieGWab4/8rKF/st&#10;Mt13fNVw5oSlN7r58PX7+08/vn0ke/PlM6MIyTSG2FL2pdviyYthi5nzpNDmL7FhU5H2MEsLU2KS&#10;LpfN46Ze0QvIc6y6BQaM6Rl4y/Kh40a7zFq0Yv88JmpGqecUcvIgx9bllA4GcrJxr0ARk9ysoMsO&#10;waVBthf0+kJKcGmZqVC9kp1hShszA+t/A0/5GQplv+4CnhGls3dpBlvtPP6te5rOI6tj/lmBI+8s&#10;wbXvD+VRijS0KIXhaanzJv7qF/jtr7f5CQAA//8DAFBLAwQUAAYACAAAACEAuVXJrd8AAAALAQAA&#10;DwAAAGRycy9kb3ducmV2LnhtbEyP0UrDQBBF3wX/YRnBN7vbBKXGbEopiLUgxSrUx212TKLZ2ZDd&#10;NunfOwVBH+/M4c6ZfD66VhyxD40nDdOJAoFUettQpeH97fFmBiJEQ9a0nlDDCQPMi8uL3GTWD/SK&#10;x22sBJdQyIyGOsYukzKUNToTJr5D4t2n752JHPtK2t4MXO5amSh1J51piC/UpsNljeX39uA0vPSr&#10;1XKxPn3R5sMNu2S92zyPT1pfX42LBxARx/gHw1mf1aFgp70/kA2i5axmKaMabtU0AcFEqtJ7EPvf&#10;iSxy+f+H4gcAAP//AwBQSwECLQAUAAYACAAAACEAtoM4kv4AAADhAQAAEwAAAAAAAAAAAAAAAAAA&#10;AAAAW0NvbnRlbnRfVHlwZXNdLnhtbFBLAQItABQABgAIAAAAIQA4/SH/1gAAAJQBAAALAAAAAAAA&#10;AAAAAAAAAC8BAABfcmVscy8ucmVsc1BLAQItABQABgAIAAAAIQAbc6xbxwEAAMIDAAAOAAAAAAAA&#10;AAAAAAAAAC4CAABkcnMvZTJvRG9jLnhtbFBLAQItABQABgAIAAAAIQC5Vcmt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88CA9B" wp14:editId="5EBA4416">
                <wp:simplePos x="0" y="0"/>
                <wp:positionH relativeFrom="margin">
                  <wp:posOffset>2265045</wp:posOffset>
                </wp:positionH>
                <wp:positionV relativeFrom="paragraph">
                  <wp:posOffset>3685540</wp:posOffset>
                </wp:positionV>
                <wp:extent cx="1470660" cy="312420"/>
                <wp:effectExtent l="0" t="0" r="15240" b="11430"/>
                <wp:wrapNone/>
                <wp:docPr id="96" name="流程图: 过程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72B1B" w14:textId="22D753A3" w:rsidR="0080460D" w:rsidRPr="00420CBA" w:rsidRDefault="0080460D" w:rsidP="00CA7AD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8CA9B" id="流程图: 过程 96" o:spid="_x0000_s1044" type="#_x0000_t109" style="position:absolute;left:0;text-align:left;margin-left:178.35pt;margin-top:290.2pt;width:115.8pt;height:24.6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n+owIAAGIFAAAOAAAAZHJzL2Uyb0RvYy54bWysVM1u2zAMvg/YOwi6r7azNG2NOkWQosOA&#10;oA3WDj0rshQbkCVNUmJnt5122CPsBfYCu25Ps5/HGCU5btEWOwzLQSFN8qNIftTpWdcItGXG1koW&#10;ODtIMWKSqrKW6wK/vbl4cYyRdUSWRCjJCrxjFp9Nnz87bXXORqpSomQGAYi0easLXDmn8ySxtGIN&#10;sQdKMwlGrkxDHKhmnZSGtIDeiGSUppOkVabURlFmLXw9j0Y8DficM+quOLfMIVFguJsLpwnnyp/J&#10;9JTka0N0VdP+GuQfbtGQWkLSAeqcOII2pn4E1dTUKKu4O6CqSRTnNWWhBqgmSx9Uc10RzUIt0Byr&#10;hzbZ/wdLL7dLg+qywCcTjCRpYEY/v3749eXTj8/fcvT7+0cQEdigUa22Ofhf66XpNQuir7rjpvH/&#10;UA/qQnN3Q3NZ5xCFj9n4KJ1MYAYUbC+z0XgUup/cRWtj3SumGuSFAnOh2nlFjFvG8Yb+ku3COsgO&#10;YXt3UPzN4l2C5HaC+esI+YZxKA6yj0J0oBWbC4O2BAhBKGXSZdFUkZLFz4cp/HzBkGSICFoA9Mi8&#10;FmLA7gE8ZR9jR5je34eywMohOP3bxWLwEBEyK+mG4KaWyjwFIKCqPnP03zcptsZ3yXWrLgw+O94P&#10;d6XKHbDBqLgmVtOLGkaxINYtiYG9gOnBrrsrOPx0Cqx6CaNKmfdPfff+QFewYtTCnhXYvtsQwzAS&#10;ryUQ+SQbj/1iBmV8eASsQOa+ZXXfIjfNXMHkMnhVNA2i93diL3Kjmlt4EmY+K5iIpJC7wNSZvTJ3&#10;cf/hUaFsNgtusIyauIW81tSD+0Z7et10t8Tono8OmHyp9jtJ8gdUjL4+UqrZxileB576Vse+9iOA&#10;RQ5c6h8d/1Lc14PX3dM4/QMAAP//AwBQSwMEFAAGAAgAAAAhAIf4CHbhAAAACwEAAA8AAABkcnMv&#10;ZG93bnJldi54bWxMj8FOwzAQRO9I/IO1SFwQtZuSkIY4FSqqek5Bark58ZJExOsodtrw95hTOa7m&#10;aeZtvplNz844us6ShOVCAEOqre6okfDxvntMgTmvSKveEkr4QQeb4vYmV5m2FyrxfPANCyXkMiWh&#10;9X7IOHd1i0a5hR2QQvZlR6N8OMeG61FdQrnpeSREwo3qKCy0asBti/X3YTISqmn7UGu+3i2n8hR9&#10;+nIvjm97Ke/v5tcXYB5nf4XhTz+oQxGcKjuRdqyXsIqT54BKiFPxBCwQcZqugFUSkmidAC9y/v+H&#10;4hcAAP//AwBQSwECLQAUAAYACAAAACEAtoM4kv4AAADhAQAAEwAAAAAAAAAAAAAAAAAAAAAAW0Nv&#10;bnRlbnRfVHlwZXNdLnhtbFBLAQItABQABgAIAAAAIQA4/SH/1gAAAJQBAAALAAAAAAAAAAAAAAAA&#10;AC8BAABfcmVscy8ucmVsc1BLAQItABQABgAIAAAAIQBq9vn+owIAAGIFAAAOAAAAAAAAAAAAAAAA&#10;AC4CAABkcnMvZTJvRG9jLnhtbFBLAQItABQABgAIAAAAIQCH+Ah24QAAAAsBAAAPAAAAAAAAAAAA&#10;AAAAAP0EAABkcnMvZG93bnJldi54bWxQSwUGAAAAAAQABADzAAAACwYAAAAA&#10;" fillcolor="#4472c4 [3204]" strokecolor="#1f3763 [1604]" strokeweight="1pt">
                <v:textbox>
                  <w:txbxContent>
                    <w:p w14:paraId="11E72B1B" w14:textId="22D753A3" w:rsidR="0080460D" w:rsidRPr="00420CBA" w:rsidRDefault="0080460D" w:rsidP="00CA7AD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608F8F" wp14:editId="15119628">
                <wp:simplePos x="0" y="0"/>
                <wp:positionH relativeFrom="margin">
                  <wp:posOffset>565785</wp:posOffset>
                </wp:positionH>
                <wp:positionV relativeFrom="paragraph">
                  <wp:posOffset>3693160</wp:posOffset>
                </wp:positionV>
                <wp:extent cx="1470660" cy="312420"/>
                <wp:effectExtent l="0" t="0" r="15240" b="11430"/>
                <wp:wrapNone/>
                <wp:docPr id="95" name="流程图: 过程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CE4ED" w14:textId="65878C37" w:rsidR="0080460D" w:rsidRPr="00420CBA" w:rsidRDefault="0080460D" w:rsidP="00CA7AD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增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删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改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08F8F" id="流程图: 过程 95" o:spid="_x0000_s1045" type="#_x0000_t109" style="position:absolute;left:0;text-align:left;margin-left:44.55pt;margin-top:290.8pt;width:115.8pt;height:24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ifwowIAAGIFAAAOAAAAZHJzL2Uyb0RvYy54bWysVM1u1DAQviPxDpbvNMmybWnULFptVYRU&#10;tSta1LPXsZtI/sP2brLcOHHgEXgBXoArPA0/j8HYzqZVW3FA7ME7k5n5xjPzjY9f9lKgDbOu1arC&#10;xV6OEVNU1626qfDbq9NnLzBynqiaCK1YhbfM4Zezp0+OO1OyiW60qJlFAKJc2ZkKN96bMsscbZgk&#10;bk8bpsDItZXEg2pvstqSDtClyCZ5fpB12tbGasqcg68nyYhnEZ9zRv0F5455JCoMd/PxtPFchTOb&#10;HZPyxhLTtHS4BvmHW0jSKkg6Qp0QT9Datg+gZEutdpr7PaplpjlvKYs1QDVFfq+ay4YYFmuB5jgz&#10;tsn9P1h6vlla1NYVPtrHSBEJM/r59cOvL59+fP5Wot/fP4KIwAaN6owrwf/SLO2gORBD1T23MvxD&#10;PaiPzd2OzWW9RxQ+FtPD/OAAZkDB9ryYTCex+9lttLHOv2JaoiBUmAvdLRpi/TKNN/aXbM6ch+wQ&#10;tnMHJdws3SVKfitYuI5QbxiH4iD7JEZHWrGFsGhDgBCEUqZ8kUwNqVn6vJ/DLxQMScaIqEXAgMxb&#10;IUbsASBQ9iF2ghn8QyiLrByD879dLAWPETGzVn4Mlq3S9jEAAVUNmZP/rkmpNaFLvl/1cfDF0W64&#10;K11vgQ1WpzVxhp62MIoz4vySWNgLmB7sur+AI0ynwnqQMGq0ff/Y9+APdAUrRh3sWYXduzWxDCPx&#10;WgGRj4rpNCxmVKb7h8AKZO9aVnctai0XGiZXwKtiaBSDvxc7kVstr+FJmIesYCKKQu4KU293ysKn&#10;/YdHhbL5PLrBMhriz9SloQE8NDrQ66q/JtYMfPTA5HO920lS3qNi8g2RSs/XXvM28jS0OvV1GAEs&#10;cuTS8OiEl+KuHr1un8bZHwAAAP//AwBQSwMEFAAGAAgAAAAhAHRkNgngAAAACgEAAA8AAABkcnMv&#10;ZG93bnJldi54bWxMj8FOwzAQRO9I/IO1SFwQtZOqIQ1xKlRU9Zy2EnBz4iWJiNdR7LTh7zGn9ria&#10;p5m3+WY2PTvj6DpLEqKFAIZUW91RI+F03D2nwJxXpFVvCSX8ooNNcX+Xq0zbC5V4PviGhRJymZLQ&#10;ej9knLu6RaPcwg5IIfu2o1E+nGPD9aguodz0PBYi4UZ1FBZaNeC2xfrnMBkJ1bR9qjVf76Kp/Iy/&#10;fLkXH+97KR8f5rdXYB5nf4XhXz+oQxGcKjuRdqyXkK6jQEpYpVECLADLWLwAqyQkS5ECL3J++0Lx&#10;BwAA//8DAFBLAQItABQABgAIAAAAIQC2gziS/gAAAOEBAAATAAAAAAAAAAAAAAAAAAAAAABbQ29u&#10;dGVudF9UeXBlc10ueG1sUEsBAi0AFAAGAAgAAAAhADj9If/WAAAAlAEAAAsAAAAAAAAAAAAAAAAA&#10;LwEAAF9yZWxzLy5yZWxzUEsBAi0AFAAGAAgAAAAhAF7WJ/CjAgAAYgUAAA4AAAAAAAAAAAAAAAAA&#10;LgIAAGRycy9lMm9Eb2MueG1sUEsBAi0AFAAGAAgAAAAhAHRkNgngAAAACgEAAA8AAAAAAAAAAAAA&#10;AAAA/QQAAGRycy9kb3ducmV2LnhtbFBLBQYAAAAABAAEAPMAAAAKBgAAAAA=&#10;" fillcolor="#4472c4 [3204]" strokecolor="#1f3763 [1604]" strokeweight="1pt">
                <v:textbox>
                  <w:txbxContent>
                    <w:p w14:paraId="0E3CE4ED" w14:textId="65878C37" w:rsidR="0080460D" w:rsidRPr="00420CBA" w:rsidRDefault="0080460D" w:rsidP="00CA7AD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增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删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改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921EAC" wp14:editId="182D1880">
                <wp:simplePos x="0" y="0"/>
                <wp:positionH relativeFrom="column">
                  <wp:posOffset>923925</wp:posOffset>
                </wp:positionH>
                <wp:positionV relativeFrom="paragraph">
                  <wp:posOffset>4676140</wp:posOffset>
                </wp:positionV>
                <wp:extent cx="358140" cy="1783080"/>
                <wp:effectExtent l="0" t="0" r="22860" b="26670"/>
                <wp:wrapNone/>
                <wp:docPr id="74" name="流程图: 过程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783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9552F" w14:textId="4D06238F" w:rsidR="0080460D" w:rsidRDefault="0080460D" w:rsidP="009A19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学生家庭信息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21EAC" id="流程图: 过程 74" o:spid="_x0000_s1046" type="#_x0000_t109" style="position:absolute;left:0;text-align:left;margin-left:72.75pt;margin-top:368.2pt;width:28.2pt;height:14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pYoAIAAGIFAAAOAAAAZHJzL2Uyb0RvYy54bWysVEtu2zAQ3RfoHQjuG0mO07hC5MBwkKJA&#10;kBh1iqxpiowE8FeStuTuuuoiR+gFeoFu29P0c4wOKVkxkqCLol7IQ87Mm98bnpy2UqANs67WqsDZ&#10;QYoRU1SXtbot8Lvr8xcTjJwnqiRCK1bgLXP4dPr82UljcjbSlRYlswhAlMsbU+DKe5MniaMVk8Qd&#10;aMMUKLm2kng42tuktKQBdCmSUZq+TBptS2M1Zc7B7VmnxNOIzzmj/opzxzwSBYbcfPza+F2FbzI9&#10;IfmtJaaqaZ8G+YcsJKkVBB2gzognaG3rR1CyplY7zf0B1TLRnNeUxRqgmix9UM2yIobFWqA5zgxt&#10;cv8Pll5uFhbVZYGPxxgpImFGP79+/PXl7sfnbzn6/f0TiAh00KjGuBzsl2Zh+5MDMVTdcivDP9SD&#10;2tjc7dBc1npE4fLwaJKNYQQUVNnx5DCdxO4n997GOv+aaYmCUGAudDOviPWLbryxv2Rz4TxEB7ed&#10;ORxCZl0uUfJbwUI6Qr1lHIqD6KPoHWnF5sKiDQFCEEqZ8lmnqkjJuuujFH6hYAgyeMRTBAzIvBZi&#10;wO4BAmUfY3cwvX1wZZGVg3P6t8Q658EjRtbKD86yVto+BSCgqj5yZ79rUtea0CXfrto4+FGsNVyt&#10;dLkFNljdrYkz9LyGUVwQ5xfEwl7A+GDX/RV8wnQKrHsJo0rbD0/dB3ugK2gxamDPCuzer4llGIk3&#10;Coj8KhsHVvh4GB8dQzbI7mtW+xq1lnMNk8vgVTE0isHei53IrZY38CTMQlRQEUUhdoGpt7vD3Hf7&#10;D48KZbNZNINlNMRfqKWhATw0OtDrur0h1vR89MDkS73bSZI/oGJnGzyVnq295nXk6X1f+xHAIkcu&#10;9Y9OeCn2z9Hq/mmc/gEAAP//AwBQSwMEFAAGAAgAAAAhADVH70vhAAAADAEAAA8AAABkcnMvZG93&#10;bnJldi54bWxMj8tOwzAQRfdI/IM1SGwQtRP6oCFOhYqqrlOQgJ0TD0lEPK5ipw1/z7Aqy6t7dOdM&#10;vplcL044hM6ThmSmQCDV3nbUaHh73d0/ggjRkDW9J9TwgwE2xfVVbjLrz1Ti6RAbwSMUMqOhjfGY&#10;SRnqFp0JM39E4u7LD85EjkMj7WDOPO56mSq1lM50xBdac8Rti/X3YXQaqnF7V1u53iVj+ZF+xnKv&#10;3l/2Wt/eTM9PICJO8QLDnz6rQ8FOlR/JBtFzni8WjGpYPSznIJhIVbIGUXGlklUKssjl/yeKXwAA&#10;AP//AwBQSwECLQAUAAYACAAAACEAtoM4kv4AAADhAQAAEwAAAAAAAAAAAAAAAAAAAAAAW0NvbnRl&#10;bnRfVHlwZXNdLnhtbFBLAQItABQABgAIAAAAIQA4/SH/1gAAAJQBAAALAAAAAAAAAAAAAAAAAC8B&#10;AABfcmVscy8ucmVsc1BLAQItABQABgAIAAAAIQAskvpYoAIAAGIFAAAOAAAAAAAAAAAAAAAAAC4C&#10;AABkcnMvZTJvRG9jLnhtbFBLAQItABQABgAIAAAAIQA1R+9L4QAAAAwBAAAPAAAAAAAAAAAAAAAA&#10;APoEAABkcnMvZG93bnJldi54bWxQSwUGAAAAAAQABADzAAAACAYAAAAA&#10;" fillcolor="#4472c4 [3204]" strokecolor="#1f3763 [1604]" strokeweight="1pt">
                <v:textbox>
                  <w:txbxContent>
                    <w:p w14:paraId="58B9552F" w14:textId="4D06238F" w:rsidR="0080460D" w:rsidRDefault="0080460D" w:rsidP="009A19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学生家庭信息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CF029C" wp14:editId="171B94ED">
                <wp:simplePos x="0" y="0"/>
                <wp:positionH relativeFrom="column">
                  <wp:posOffset>1350645</wp:posOffset>
                </wp:positionH>
                <wp:positionV relativeFrom="paragraph">
                  <wp:posOffset>4676140</wp:posOffset>
                </wp:positionV>
                <wp:extent cx="358140" cy="1783080"/>
                <wp:effectExtent l="0" t="0" r="22860" b="26670"/>
                <wp:wrapNone/>
                <wp:docPr id="75" name="流程图: 过程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783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CD6F5" w14:textId="70D0F665" w:rsidR="0080460D" w:rsidRDefault="0080460D" w:rsidP="009A19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学生获奖信息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F029C" id="流程图: 过程 75" o:spid="_x0000_s1047" type="#_x0000_t109" style="position:absolute;left:0;text-align:left;margin-left:106.35pt;margin-top:368.2pt;width:28.2pt;height:140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CroQIAAGIFAAAOAAAAZHJzL2Uyb0RvYy54bWysVM1u2zAMvg/YOwi6r7bTZs2MOkWQosOA&#10;og2WDj0rslQb0N8kJXZ222mHPsJeYC+w6/Y0+3mMUbLjBm2xw7AcHFIkP4rkR52ctlKgDbOu1qrA&#10;2UGKEVNUl7W6LfC76/MXE4ycJ6okQitW4C1z+HT6/NlJY3I20pUWJbMIQJTLG1PgynuTJ4mjFZPE&#10;HWjDFBi5tpJ4UO1tUlrSALoUyShNXyaNtqWxmjLn4PSsM+JpxOecUX/FuWMeiQLD3Xz82vhdhW8y&#10;PSH5rSWmqml/DfIPt5CkVpB0gDojnqC1rR9ByZpa7TT3B1TLRHNeUxZrgGqy9EE1y4oYFmuB5jgz&#10;tMn9P1h6uVlYVJcFPh5jpIiEGf38+vHXl7sfn7/l6Pf3TyAisEGjGuNy8F+ahe01B2KouuVWhn+o&#10;B7Wxuduhuaz1iMLh4XiSHcEIKJiy48lhOondT+6jjXX+NdMSBaHAXOhmXhHrF914Y3/J5sJ5yA5h&#10;O3dQws26u0TJbwUL1xHqLeNQHGQfxehIKzYXFm0IEIJQypTPOlNFStYdj1P4hYIhyRARtQgYkHkt&#10;xIDdAwTKPsbuYHr/EMoiK4fg9G8X64KHiJhZKz8Ey1pp+xSAgKr6zJ3/rklda0KXfLtq4+BH0TUc&#10;rXS5BTZY3a2JM/S8hlFcEOcXxMJewPhg1/0VfMJ0Cqx7CaNK2w9PnQd/oCtYMWpgzwrs3q+JZRiJ&#10;NwqI/Co7CqzwUTkaH49AsfuW1b5FreVcw+QyeFUMjWLw92IncqvlDTwJs5AVTERRyF1g6u1Omftu&#10;/+FRoWw2i26wjIb4C7U0NICHRgd6Xbc3xJqejx6YfKl3O0nyB1TsfEOk0rO117yOPL3vaz8CWOTI&#10;pf7RCS/Fvh697p/G6R8AAAD//wMAUEsDBBQABgAIAAAAIQBgy3sR4QAAAAwBAAAPAAAAZHJzL2Rv&#10;d25yZXYueG1sTI/BTsMwEETvSPyDtUhcUGvHoISGOBUqqnpOQaLcnHhJIuJ1FDtt+HvMCY6reZp5&#10;W2wXO7AzTr53pCBZC2BIjTM9tQreXverR2A+aDJ6cIQKvtHDtry+KnRu3IUqPB9Dy2IJ+Vwr6EIY&#10;c85906HVfu1GpJh9usnqEM+p5WbSl1huBy6FSLnVPcWFTo+467D5Os5WQT3v7hrDN/tkrk7yI1QH&#10;8f5yUOr2Znl+AhZwCX8w/OpHdSijU+1mMp4NCmQis4gqyO7TB2CRkOkmAVZHVCSZBF4W/P8T5Q8A&#10;AAD//wMAUEsBAi0AFAAGAAgAAAAhALaDOJL+AAAA4QEAABMAAAAAAAAAAAAAAAAAAAAAAFtDb250&#10;ZW50X1R5cGVzXS54bWxQSwECLQAUAAYACAAAACEAOP0h/9YAAACUAQAACwAAAAAAAAAAAAAAAAAv&#10;AQAAX3JlbHMvLnJlbHNQSwECLQAUAAYACAAAACEApM7Aq6ECAABiBQAADgAAAAAAAAAAAAAAAAAu&#10;AgAAZHJzL2Uyb0RvYy54bWxQSwECLQAUAAYACAAAACEAYMt7EeEAAAAMAQAADwAAAAAAAAAAAAAA&#10;AAD7BAAAZHJzL2Rvd25yZXYueG1sUEsFBgAAAAAEAAQA8wAAAAkGAAAAAA==&#10;" fillcolor="#4472c4 [3204]" strokecolor="#1f3763 [1604]" strokeweight="1pt">
                <v:textbox>
                  <w:txbxContent>
                    <w:p w14:paraId="2BDCD6F5" w14:textId="70D0F665" w:rsidR="0080460D" w:rsidRDefault="0080460D" w:rsidP="009A19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学生获奖信息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2B6FE0" wp14:editId="2C280A30">
                <wp:simplePos x="0" y="0"/>
                <wp:positionH relativeFrom="column">
                  <wp:posOffset>504825</wp:posOffset>
                </wp:positionH>
                <wp:positionV relativeFrom="paragraph">
                  <wp:posOffset>4676140</wp:posOffset>
                </wp:positionV>
                <wp:extent cx="358140" cy="1783080"/>
                <wp:effectExtent l="0" t="0" r="22860" b="26670"/>
                <wp:wrapNone/>
                <wp:docPr id="70" name="流程图: 过程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783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43B59" w14:textId="449B50B9" w:rsidR="0080460D" w:rsidRDefault="0080460D" w:rsidP="009A19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学生基础信息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6FE0" id="流程图: 过程 70" o:spid="_x0000_s1048" type="#_x0000_t109" style="position:absolute;left:0;text-align:left;margin-left:39.75pt;margin-top:368.2pt;width:28.2pt;height:140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qK4oQIAAGIFAAAOAAAAZHJzL2Uyb0RvYy54bWysVM1u1DAQviPxDpbvNMm2pUvUbLXaqgip&#10;Kita1LPXsZtI/sP2brLcOHHgEXgBXoArPA0/j8HYzqZVW3FA7ME7k5n5xjPzjY9PeinQhlnXalXh&#10;Yi/HiCmq61bdVPjt1dmzKUbOE1UToRWr8JY5fDJ7+uS4MyWb6EaLmlkEIMqVnalw470ps8zRhkni&#10;9rRhCoxcW0k8qPYmqy3pAF2KbJLnz7NO29pYTZlz8PU0GfEs4nPOqH/NuWMeiQrD3Xw8bTxX4cxm&#10;x6S8scQ0LR2uQf7hFpK0CpKOUKfEE7S27QMo2VKrneZ+j2qZac5bymINUE2R36vmsiGGxVqgOc6M&#10;bXL/D5ZebJYWtXWFj6A9ikiY0c+vH359+fTj87cS/f7+EUQENmhUZ1wJ/pdmaQfNgRiq7rmV4R/q&#10;QX1s7nZsLus9ovBx/3BaHEAOCqbiaLqfTyNodhttrPMvmZYoCBXmQneLhli/TOON/SWbc+chO4Tt&#10;3EEJN0t3iZLfChauI9QbxqE4yD6J0ZFWbCEs2hAgBKGUKV8kU0Nqlj4f5vALBUOSMSJqETAg81aI&#10;EXsACJR9iJ1gBv8QyiIrx+D8bxdLwWNEzKyVH4Nlq7R9DEBAVUPm5L9rUmpN6JLvV30c/GSyG+5K&#10;11tgg9VpTZyhZy2M4pw4vyQW9gLGB7vuX8MRplNhPUgYNdq+f+x78Ae6ghWjDvaswu7dmliGkXil&#10;gMgvioPACh+Vg8OjCSj2rmV116LWcqFhcgW8KoZGMfh7sRO51fIanoR5yAomoijkrjD1dqcsfNp/&#10;eFQom8+jGyyjIf5cXRoawEOjA72u+mtizcBHD0y+0LudJOU9KibfEKn0fO01byNPQ6tTX4cRwCJH&#10;Lg2PTngp7urR6/ZpnP0BAAD//wMAUEsDBBQABgAIAAAAIQBrdlU/4AAAAAsBAAAPAAAAZHJzL2Rv&#10;d25yZXYueG1sTI/BTsMwDIbvSLxDZCQuiKXt2EZL0wkNTTt3IAG3tDFtReNUTbqVt8c7wcm2/On3&#10;53w7216ccPSdIwXxIgKBVDvTUaPg7XV//wjCB01G945QwQ962BbXV7nOjDtTiadjaASHkM+0gjaE&#10;IZPS1y1a7RduQOLdlxutDjyOjTSjPnO47WUSRWtpdUd8odUD7lqsv4+TVVBNu7vayHQfT+VH8hnK&#10;Q/T+clDq9mZ+fgIRcA5/MFz0WR0KdqrcRMaLXsEmXTHJdbl+AHEBlqsURMVNFG8SkEUu//9Q/AIA&#10;AP//AwBQSwECLQAUAAYACAAAACEAtoM4kv4AAADhAQAAEwAAAAAAAAAAAAAAAAAAAAAAW0NvbnRl&#10;bnRfVHlwZXNdLnhtbFBLAQItABQABgAIAAAAIQA4/SH/1gAAAJQBAAALAAAAAAAAAAAAAAAAAC8B&#10;AABfcmVscy8ucmVsc1BLAQItABQABgAIAAAAIQD4rqK4oQIAAGIFAAAOAAAAAAAAAAAAAAAAAC4C&#10;AABkcnMvZTJvRG9jLnhtbFBLAQItABQABgAIAAAAIQBrdlU/4AAAAAsBAAAPAAAAAAAAAAAAAAAA&#10;APsEAABkcnMvZG93bnJldi54bWxQSwUGAAAAAAQABADzAAAACAYAAAAA&#10;" fillcolor="#4472c4 [3204]" strokecolor="#1f3763 [1604]" strokeweight="1pt">
                <v:textbox>
                  <w:txbxContent>
                    <w:p w14:paraId="35E43B59" w14:textId="449B50B9" w:rsidR="0080460D" w:rsidRDefault="0080460D" w:rsidP="009A19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学生基础信息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470536BC" w14:textId="182E86E2" w:rsidR="00CD3784" w:rsidRDefault="007631EA" w:rsidP="00427AC3">
      <w:pPr>
        <w:pStyle w:val="a5"/>
        <w:spacing w:line="360" w:lineRule="auto"/>
        <w:ind w:leftChars="20" w:left="42" w:firstLineChars="137" w:firstLine="329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321812" wp14:editId="7531CA04">
                <wp:simplePos x="0" y="0"/>
                <wp:positionH relativeFrom="column">
                  <wp:posOffset>4655820</wp:posOffset>
                </wp:positionH>
                <wp:positionV relativeFrom="paragraph">
                  <wp:posOffset>243205</wp:posOffset>
                </wp:positionV>
                <wp:extent cx="0" cy="678180"/>
                <wp:effectExtent l="76200" t="0" r="95250" b="6477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28DA" id="直接箭头连接符 55" o:spid="_x0000_s1026" type="#_x0000_t32" style="position:absolute;left:0;text-align:left;margin-left:366.6pt;margin-top:19.15pt;width:0;height:5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w17gEAAP4DAAAOAAAAZHJzL2Uyb0RvYy54bWysU0uOEzEQ3SNxB8t70p2RZoiidGaRATYI&#10;Ij4H8LjL3Zb8k13kcwkugMQKWAGr2c9pYDgGZXfSgwAhgdhU+1Ov6r3n6sX5zhq2gZi0dw2fTmrO&#10;wEnfatc1/OWLh/dmnCUUrhXGO2j4HhI/X969s9iGOZz43psWIqMiLs23oeE9YphXVZI9WJEmPoCj&#10;S+WjFUjb2FVtFFuqbk11Utdn1dbHNkQvISU6vRgu+bLUVwokPlUqATLTcOKGJcYSL3Oslgsx76II&#10;vZYHGuIfWFihHTUdS10IFOxV1L+UslpGn7zCifS28kppCUUDqZnWP6l53osARQuZk8JoU/p/ZeWT&#10;zToy3Tb89JQzJyy90c2bq6+v3998/vTl3dW367d5/fEDo3syaxvSnDArt46HXQrrmJXvVLT5S5rY&#10;rhi8Hw2GHTI5HEo6Pbs/m86K99UtLsSEj8BblhcNTxiF7npceefoFX2cFn/F5nFC6kzAIyA3NS5H&#10;FNo8cC3DfSAZGLVwnYFMm9JzSpXpD4TLCvcGBvgzUOQCURzalPmDlYlsI2hyhJTgcDpWouwMU9qY&#10;EVgXfn8EHvIzFMps/g14RJTO3uEIttr5+LvuuDtSVkP+0YFBd7bg0rf78pTFGhqy4tXhh8hT/OO+&#10;wG9/2+V3AAAA//8DAFBLAwQUAAYACAAAACEAYNpJOt0AAAAKAQAADwAAAGRycy9kb3ducmV2Lnht&#10;bEyPTU/DMAyG70j8h8hI3Fi6lo9Rmk4IiR1BDA5wyxovqdY4VZO1hV+PEQc42n70+nmr9ew7MeIQ&#10;20AKlosMBFITTEtWwdvr48UKREyajO4CoYJPjLCuT08qXZow0QuO22QFh1AstQKXUl9KGRuHXsdF&#10;6JH4tg+D14nHwUoz6InDfSfzLLuWXrfEH5zu8cFhc9gevYJn+z76nDat3N9+fG3skzm4KSl1fjbf&#10;34FIOKc/GH70WR1qdtqFI5koOgU3RZEzqqBYFSAY+F3smLy8WoKsK/m/Qv0NAAD//wMAUEsBAi0A&#10;FAAGAAgAAAAhALaDOJL+AAAA4QEAABMAAAAAAAAAAAAAAAAAAAAAAFtDb250ZW50X1R5cGVzXS54&#10;bWxQSwECLQAUAAYACAAAACEAOP0h/9YAAACUAQAACwAAAAAAAAAAAAAAAAAvAQAAX3JlbHMvLnJl&#10;bHNQSwECLQAUAAYACAAAACEA4yz8Ne4BAAD+AwAADgAAAAAAAAAAAAAAAAAuAgAAZHJzL2Uyb0Rv&#10;Yy54bWxQSwECLQAUAAYACAAAACEAYNpJOt0AAAAK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2F34C4" wp14:editId="4BF94678">
                <wp:simplePos x="0" y="0"/>
                <wp:positionH relativeFrom="column">
                  <wp:posOffset>1350645</wp:posOffset>
                </wp:positionH>
                <wp:positionV relativeFrom="paragraph">
                  <wp:posOffset>248920</wp:posOffset>
                </wp:positionV>
                <wp:extent cx="0" cy="678180"/>
                <wp:effectExtent l="76200" t="0" r="95250" b="6477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2A111" id="直接箭头连接符 53" o:spid="_x0000_s1026" type="#_x0000_t32" style="position:absolute;left:0;text-align:left;margin-left:106.35pt;margin-top:19.6pt;width:0;height:53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8ke7gEAAP4DAAAOAAAAZHJzL2Uyb0RvYy54bWysU0uOEzEQ3SNxB8t70skghqiVziwywAZB&#10;xOcAHnc5bck/2UU6uQQXQGIFrGBWs+c0MByDsjvpQYCQQGyq/alX9d5z9eJsZw3bQkzau4bPJlPO&#10;wEnfardp+MsXD+/MOUsoXCuMd9DwPSR+trx9a9GHGk58500LkVERl+o+NLxDDHVVJdmBFWniAzi6&#10;VD5agbSNm6qNoqfq1lQn0+lp1fvYhuglpESn58MlX5b6SoHEp0olQGYaTtywxFjiRY7VciHqTRSh&#10;0/JAQ/wDCyu0o6ZjqXOBgr2K+pdSVsvok1c4kd5WXiktoWggNbPpT2qedyJA0ULmpDDalP5fWflk&#10;u45Mtw2/d5czJyy90fWbq6+v319ffvry7urb57d5/fEDo3syqw+pJszKreNhl8I6ZuU7FW3+kia2&#10;KwbvR4Nhh0wOh5JOT+/PZ/PifXWDCzHhI/CW5UXDE0ahNx2uvHP0ij7Oir9i+zghdSbgEZCbGpcj&#10;Cm0euJbhPpAMjFq4jYFMm9JzSpXpD4TLCvcGBvgzUOQCURzalPmDlYlsK2hyhJTgcDZWouwMU9qY&#10;ETgt/P4IPORnKJTZ/BvwiCidvcMRbLXz8XfdcXekrIb8owOD7mzBhW/35SmLNTRkxavDD5Gn+Md9&#10;gd/8tsvvAAAA//8DAFBLAwQUAAYACAAAACEAjfG2QN0AAAAKAQAADwAAAGRycy9kb3ducmV2Lnht&#10;bEyPwU7DMAyG70i8Q2QkbixdQGMrTSeExI4gBgd2yxovrdY4VZO1hafHiMM42v70+/uL9eRbMWAf&#10;m0Aa5rMMBFIVbENOw8f7880SREyGrGkDoYYvjLAuLy8Kk9sw0hsO2+QEh1DMjYY6pS6XMlY1ehNn&#10;oUPi2yH03iQeeydtb0YO961UWbaQ3jTEH2rT4VON1XF78hpe3efgFW0aeVjtvjfuxR7rMWl9fTU9&#10;PoBIOKUzDL/6rA4lO+3DiWwUrQY1V/eMarhdKRAM/C32TN4tMpBlIf9XKH8AAAD//wMAUEsBAi0A&#10;FAAGAAgAAAAhALaDOJL+AAAA4QEAABMAAAAAAAAAAAAAAAAAAAAAAFtDb250ZW50X1R5cGVzXS54&#10;bWxQSwECLQAUAAYACAAAACEAOP0h/9YAAACUAQAACwAAAAAAAAAAAAAAAAAvAQAAX3JlbHMvLnJl&#10;bHNQSwECLQAUAAYACAAAACEAXj/JHu4BAAD+AwAADgAAAAAAAAAAAAAAAAAuAgAAZHJzL2Uyb0Rv&#10;Yy54bWxQSwECLQAUAAYACAAAACEAjfG2QN0AAAAK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</w:p>
    <w:p w14:paraId="255941AD" w14:textId="6F512411" w:rsidR="00275CBE" w:rsidRDefault="00275CBE" w:rsidP="00427AC3">
      <w:pPr>
        <w:pStyle w:val="a5"/>
        <w:spacing w:line="360" w:lineRule="auto"/>
        <w:ind w:leftChars="20" w:left="42" w:firstLineChars="137" w:firstLine="329"/>
        <w:rPr>
          <w:rFonts w:ascii="宋体" w:hAnsi="宋体"/>
          <w:sz w:val="24"/>
        </w:rPr>
      </w:pPr>
    </w:p>
    <w:p w14:paraId="71A39B1F" w14:textId="639D3E3A" w:rsidR="00275CBE" w:rsidRDefault="009A1911" w:rsidP="00427AC3">
      <w:pPr>
        <w:pStyle w:val="a5"/>
        <w:spacing w:line="360" w:lineRule="auto"/>
        <w:ind w:leftChars="20" w:left="42" w:firstLineChars="137" w:firstLine="329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0AF83D" wp14:editId="0CEB8A81">
                <wp:simplePos x="0" y="0"/>
                <wp:positionH relativeFrom="column">
                  <wp:posOffset>4451985</wp:posOffset>
                </wp:positionH>
                <wp:positionV relativeFrom="paragraph">
                  <wp:posOffset>195580</wp:posOffset>
                </wp:positionV>
                <wp:extent cx="434340" cy="1143000"/>
                <wp:effectExtent l="0" t="0" r="22860" b="19050"/>
                <wp:wrapNone/>
                <wp:docPr id="58" name="流程图: 过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1143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6359A" w14:textId="64774B00" w:rsidR="0080460D" w:rsidRDefault="0080460D" w:rsidP="007833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F83D" id="流程图: 过程 58" o:spid="_x0000_s1049" type="#_x0000_t109" style="position:absolute;left:0;text-align:left;margin-left:350.55pt;margin-top:15.4pt;width:34.2pt;height:9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L4ZngIAAGIFAAAOAAAAZHJzL2Uyb0RvYy54bWysVEtu2zAQ3RfoHQjua0mO3Y8QOTAcpCgQ&#10;JEaTImuaIiMBFMmStCV311UXOUIv0At0256mn2N0SEpKkARdFIUAaobzn3nDw6OuEWjHjK2VLHA2&#10;STFikqqyltcFfnd58uwlRtYRWRKhJCvwnll8tHj65LDVOZuqSomSGQROpM1bXeDKOZ0niaUVa4id&#10;KM0kCLkyDXHAmuukNKQF741Ipmn6PGmVKbVRlFkLt8dRiBfBP+eMunPOLXNIFBhyc+E04dz4M1kc&#10;kvzaEF3VtE+D/EMWDaklBB1dHRNH0NbUD1w1NTXKKu4mVDWJ4rymLNQA1WTpvWouKqJZqAWaY/XY&#10;Jvv/3NKz3dqguizwHCYlSQMz+vn1468vNz8+f8vR7++fgEQgg0a12uagf6HXpucskL7qjpvG/6Ee&#10;1IXm7sfmss4hCpezA/hgBBREWTY7SNPQ/eTWWhvrXjPVIE8UmAvVripi3DqON/SX7E6tg+hgNqgD&#10;4zOLuQTK7QXz6Qj5lnEoDqJPg3WAFVsJg3YEAEEoZdJlUVSRksXrOaQ25DZahJDBoffMayFG370D&#10;D9mHvmOuvb43ZQGVo3H6t8Si8WgRIivpRuOmlso85kBAVX3kqD80KbbGd8l1my4MfnowDHejyj2g&#10;wai4JlbTkxpGcUqsWxMDewHjg11353D46RRY9RRGlTIfHrv3+gBXkGLUwp4V2L7fEsMwEm8kAPlV&#10;NvOocIGZzV9MgTF3JZu7ErltVgoml8Gromkgvb4TA8mNaq7gSVj6qCAikkLsAlNnBmbl4v7Do0LZ&#10;chnUYBk1cafyQlPv3Dfaw+uyuyJG93h0gOQzNewkye9BMep6S6mWW6d4HXDqWx372o8AFjlgqX90&#10;/Etxlw9at0/j4g8AAAD//wMAUEsDBBQABgAIAAAAIQDgsLAa3wAAAAoBAAAPAAAAZHJzL2Rvd25y&#10;ZXYueG1sTI/BTsMwDIbvSLxDZCQuaEtaxMZK3QkNTTt3IDFuaRPaisapmnQrb485wdH2p9/fn29n&#10;14uzHUPnCSFZKhCWam86ahDeXveLRxAhajK692QRvm2AbXF9levM+AuV9nyMjeAQCplGaGMcMilD&#10;3Vqnw9IPlvj26UenI49jI82oLxzuepkqtZJOd8QfWj3YXWvrr+PkEKppd1cbudknU3lKP2J5UO8v&#10;B8Tbm/n5CUS0c/yD4Vef1aFgp8pPZILoEdYqSRhFuFdcgYH1avMAokJIE97IIpf/KxQ/AAAA//8D&#10;AFBLAQItABQABgAIAAAAIQC2gziS/gAAAOEBAAATAAAAAAAAAAAAAAAAAAAAAABbQ29udGVudF9U&#10;eXBlc10ueG1sUEsBAi0AFAAGAAgAAAAhADj9If/WAAAAlAEAAAsAAAAAAAAAAAAAAAAALwEAAF9y&#10;ZWxzLy5yZWxzUEsBAi0AFAAGAAgAAAAhAL4IvhmeAgAAYgUAAA4AAAAAAAAAAAAAAAAALgIAAGRy&#10;cy9lMm9Eb2MueG1sUEsBAi0AFAAGAAgAAAAhAOCwsBrfAAAACgEAAA8AAAAAAAAAAAAAAAAA+AQA&#10;AGRycy9kb3ducmV2LnhtbFBLBQYAAAAABAAEAPMAAAAEBgAAAAA=&#10;" fillcolor="#4472c4 [3204]" strokecolor="#1f3763 [1604]" strokeweight="1pt">
                <v:textbox>
                  <w:txbxContent>
                    <w:p w14:paraId="3466359A" w14:textId="64774B00" w:rsidR="0080460D" w:rsidRDefault="0080460D" w:rsidP="007833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</w:p>
    <w:p w14:paraId="4B67432E" w14:textId="1F5D93B8" w:rsidR="00275CBE" w:rsidRDefault="00275CBE" w:rsidP="00427AC3">
      <w:pPr>
        <w:pStyle w:val="a5"/>
        <w:spacing w:line="360" w:lineRule="auto"/>
        <w:ind w:leftChars="20" w:left="42" w:firstLineChars="137" w:firstLine="329"/>
        <w:rPr>
          <w:rFonts w:ascii="宋体" w:hAnsi="宋体"/>
          <w:sz w:val="24"/>
        </w:rPr>
      </w:pPr>
    </w:p>
    <w:p w14:paraId="156FB167" w14:textId="623DF1CD" w:rsidR="00275CBE" w:rsidRDefault="00275CBE" w:rsidP="00427AC3">
      <w:pPr>
        <w:pStyle w:val="a5"/>
        <w:spacing w:line="360" w:lineRule="auto"/>
        <w:ind w:leftChars="20" w:left="42" w:firstLineChars="137" w:firstLine="329"/>
        <w:rPr>
          <w:rFonts w:ascii="宋体" w:hAnsi="宋体"/>
          <w:sz w:val="24"/>
        </w:rPr>
      </w:pPr>
    </w:p>
    <w:p w14:paraId="7D93CFE4" w14:textId="3B277852" w:rsidR="007833B8" w:rsidRDefault="009A1911" w:rsidP="00427AC3">
      <w:pPr>
        <w:pStyle w:val="a5"/>
        <w:spacing w:line="360" w:lineRule="auto"/>
        <w:ind w:leftChars="20" w:left="42" w:firstLineChars="137" w:firstLine="329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C74BF5" wp14:editId="3739B7B8">
                <wp:simplePos x="0" y="0"/>
                <wp:positionH relativeFrom="column">
                  <wp:posOffset>4671060</wp:posOffset>
                </wp:positionH>
                <wp:positionV relativeFrom="paragraph">
                  <wp:posOffset>235585</wp:posOffset>
                </wp:positionV>
                <wp:extent cx="0" cy="678180"/>
                <wp:effectExtent l="76200" t="0" r="95250" b="6477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EF980" id="直接箭头连接符 60" o:spid="_x0000_s1026" type="#_x0000_t32" style="position:absolute;left:0;text-align:left;margin-left:367.8pt;margin-top:18.55pt;width:0;height:53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a87AEAAP4DAAAOAAAAZHJzL2Uyb0RvYy54bWysU0uOEzEQ3SNxB8t70ulZhChKZxYZYIMg&#10;4nMAj7vcbck/2UU+l+ACSKyAFbCa/ZwGhmNQdic9CBASiE21P/VevXquXp7vrWFbiEl71/B6MuUM&#10;nPStdl3DX754eG/OWULhWmG8g4YfIPHz1d07y11YwJnvvWkhMiJxabELDe8Rw6KqkuzBijTxARxd&#10;Kh+tQNrGrmqj2BG7NdXZdDqrdj62IXoJKdHpxXDJV4VfKZD4VKkEyEzDSRuWGEu8zLFaLcWiiyL0&#10;Wh5liH9QYYV2VHSkuhAo2Kuof6GyWkafvMKJ9LbySmkJpQfqpp7+1M3zXgQovZA5KYw2pf9HK59s&#10;N5HptuEzsscJS2908+bq6+v3N58/fXl39e36bV5//MDonszahbQgzNpt4nGXwibmzvcq2vylnti+&#10;GHwYDYY9MjkcSjqd3Z/X80JX3eJCTPgIvGV50fCEUeiux7V3jl7Rx7r4K7aPE1JlAp4AuahxOaLQ&#10;5oFrGR4CtYFRC9cZyLIpPadUWf4guKzwYGCAPwNFLpDEoUyZP1ibyLaCJkdICQ7rkYmyM0xpY0bg&#10;tOj7I/CYn6FQZvNvwCOiVPYOR7DVzsffVcf9SbIa8k8ODH1nCy59eyhPWayhISteHX+IPMU/7gv8&#10;9rddfQcAAP//AwBQSwMEFAAGAAgAAAAhAMCl2mPdAAAACgEAAA8AAABkcnMvZG93bnJldi54bWxM&#10;j8FOwzAMhu9IvENkJG4s3QobK00nhMSOIAYHuGWNl1RrnKrJ2sLTY8QBjrY//f7+cjP5VgzYxyaQ&#10;gvksA4FUB9OQVfD2+nh1CyImTUa3gVDBJ0bYVOdnpS5MGOkFh12ygkMoFlqBS6krpIy1Q6/jLHRI&#10;fDuE3uvEY2+l6fXI4b6ViyxbSq8b4g9Od/jgsD7uTl7Bs30f/IK2jTysP7629skc3ZiUuryY7u9A&#10;JJzSHww/+qwOFTvtw4lMFK2CVX6zZFRBvpqDYOB3sWfyOl+DrEr5v0L1DQAA//8DAFBLAQItABQA&#10;BgAIAAAAIQC2gziS/gAAAOEBAAATAAAAAAAAAAAAAAAAAAAAAABbQ29udGVudF9UeXBlc10ueG1s&#10;UEsBAi0AFAAGAAgAAAAhADj9If/WAAAAlAEAAAsAAAAAAAAAAAAAAAAALwEAAF9yZWxzLy5yZWxz&#10;UEsBAi0AFAAGAAgAAAAhALHIFrzsAQAA/gMAAA4AAAAAAAAAAAAAAAAALgIAAGRycy9lMm9Eb2Mu&#10;eG1sUEsBAi0AFAAGAAgAAAAhAMCl2mPdAAAACg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31946657" w14:textId="18B4605F" w:rsidR="007833B8" w:rsidRPr="009A1911" w:rsidRDefault="007833B8" w:rsidP="00427AC3">
      <w:pPr>
        <w:pStyle w:val="a5"/>
        <w:spacing w:line="360" w:lineRule="auto"/>
        <w:ind w:leftChars="20" w:left="42" w:firstLineChars="137" w:firstLine="329"/>
        <w:rPr>
          <w:rFonts w:ascii="宋体" w:hAnsi="宋体"/>
          <w:sz w:val="24"/>
        </w:rPr>
      </w:pPr>
    </w:p>
    <w:p w14:paraId="4C424A20" w14:textId="0A70CEEF" w:rsidR="007833B8" w:rsidRDefault="009A1911" w:rsidP="00427AC3">
      <w:pPr>
        <w:pStyle w:val="a5"/>
        <w:spacing w:line="360" w:lineRule="auto"/>
        <w:ind w:leftChars="20" w:left="42" w:firstLineChars="137" w:firstLine="329"/>
        <w:rPr>
          <w:rFonts w:ascii="宋体" w:hAnsi="宋体"/>
          <w:sz w:val="24"/>
        </w:rPr>
      </w:pPr>
      <w:r w:rsidRPr="009A1911"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20C85F" wp14:editId="0597D08B">
                <wp:simplePos x="0" y="0"/>
                <wp:positionH relativeFrom="column">
                  <wp:posOffset>4061460</wp:posOffset>
                </wp:positionH>
                <wp:positionV relativeFrom="paragraph">
                  <wp:posOffset>197485</wp:posOffset>
                </wp:positionV>
                <wp:extent cx="1242060" cy="0"/>
                <wp:effectExtent l="0" t="0" r="0" b="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F13BAA" id="直接连接符 86" o:spid="_x0000_s1026" style="position:absolute;left:0;text-align:lef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8pt,15.55pt" to="417.6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7dbyAEAAMIDAAAOAAAAZHJzL2Uyb0RvYy54bWysU81uEzEQviPxDpbvZDcRiqpVNj20ai8I&#10;In4ewPWOs5b8p7HJbl6CF0DiBieO3HkbymN07CRbBEhVEZdZj2e+mfk+z67OR2vYDjBq71o+n9Wc&#10;gZO+027b8ndvr56dcRaTcJ0w3kHL9xD5+frpk9UQGlj43psOkFERF5shtLxPKTRVFWUPVsSZD+Ao&#10;qDxakcjFbdWhGKi6NdWirpfV4LEL6CXESLeXhyBfl/pKgUyvlIqQmGk5zZaKxWJvsq3WK9FsUYRe&#10;y+MY4h+msEI7ajqVuhRJsPeo/yhltUQfvUoz6W3lldISCgdiM69/Y/OmFwEKFxInhkmm+P/Kype7&#10;DTLdtfxsyZkTlt7o9uO3Hx8+//z+iezt1y+MIiTTEGJD2Rdug0cvhg1mzqNCm7/Eho1F2v0kLYyJ&#10;SbqcL54v6iW9gDzFqntgwJiuwVuWDy032mXWohG7FzFRM0o9pZCTBzm0Lqe0N5CTjXsNipjkZgVd&#10;dgguDLKdoNcXUoJL80yF6pXsDFPamAlYPww85mcolP16DHhClM7epQlstfP4t+5pPI2sDvknBQ68&#10;swQ3vtuXRynS0KIUhselzpv4q1/g97/e+g4AAP//AwBQSwMEFAAGAAgAAAAhAHPw5SDhAAAACQEA&#10;AA8AAABkcnMvZG93bnJldi54bWxMj01Lw0AQhu+C/2EZoTe7+cBQYzalFMS2IMUq1OM2OyZps7Nh&#10;d9uk/94VD3qcmYd3nreYj7pjF7SuNSQgnkbAkCqjWqoFfLw/38+AOS9Jyc4QCriig3l5e1PIXJmB&#10;3vCy8zULIeRyKaDxvs85d1WDWrqp6ZHC7ctYLX0Ybc2VlUMI1x1PoijjWrYUPjSyx2WD1Wl31gJe&#10;7Wq1XGyuR9p+6mGfbPbb9fgixORuXDwB8zj6Pxh+9IM6lMHpYM6kHOsEZOljFlABaRwDC8AsfUiA&#10;HX4XvCz4/wblNwAAAP//AwBQSwECLQAUAAYACAAAACEAtoM4kv4AAADhAQAAEwAAAAAAAAAAAAAA&#10;AAAAAAAAW0NvbnRlbnRfVHlwZXNdLnhtbFBLAQItABQABgAIAAAAIQA4/SH/1gAAAJQBAAALAAAA&#10;AAAAAAAAAAAAAC8BAABfcmVscy8ucmVsc1BLAQItABQABgAIAAAAIQARk7dbyAEAAMIDAAAOAAAA&#10;AAAAAAAAAAAAAC4CAABkcnMvZTJvRG9jLnhtbFBLAQItABQABgAIAAAAIQBz8OUg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73D87AFC" w14:textId="6AE1D559" w:rsidR="007833B8" w:rsidRDefault="00CA7AD0" w:rsidP="00427AC3">
      <w:pPr>
        <w:pStyle w:val="a5"/>
        <w:spacing w:line="360" w:lineRule="auto"/>
        <w:ind w:leftChars="20" w:left="42" w:firstLineChars="137" w:firstLine="329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F33CA0" wp14:editId="091ADA59">
                <wp:simplePos x="0" y="0"/>
                <wp:positionH relativeFrom="margin">
                  <wp:posOffset>3971925</wp:posOffset>
                </wp:positionH>
                <wp:positionV relativeFrom="paragraph">
                  <wp:posOffset>332740</wp:posOffset>
                </wp:positionV>
                <wp:extent cx="1470660" cy="312420"/>
                <wp:effectExtent l="0" t="0" r="15240" b="11430"/>
                <wp:wrapNone/>
                <wp:docPr id="98" name="流程图: 过程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10381" w14:textId="54CAFA75" w:rsidR="0080460D" w:rsidRPr="00420CBA" w:rsidRDefault="0080460D" w:rsidP="00CA7AD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改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3CA0" id="流程图: 过程 98" o:spid="_x0000_s1050" type="#_x0000_t109" style="position:absolute;left:0;text-align:left;margin-left:312.75pt;margin-top:26.2pt;width:115.8pt;height:24.6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UY8ogIAAGIFAAAOAAAAZHJzL2Uyb0RvYy54bWysVM1u1DAQviPxDpbvNMmybWnULFptVYRU&#10;tSta1LPXsZtI/sP2brLcOHHgEXgBXoArPA0/j8HYzqZVW3FA7ME7k5n5xjPzjY9f9lKgDbOu1arC&#10;xV6OEVNU1626qfDbq9NnLzBynqiaCK1YhbfM4Zezp0+OO1OyiW60qJlFAKJc2ZkKN96bMsscbZgk&#10;bk8bpsDItZXEg2pvstqSDtClyCZ5fpB12tbGasqcg68nyYhnEZ9zRv0F5455JCoMd/PxtPFchTOb&#10;HZPyxhLTtHS4BvmHW0jSKkg6Qp0QT9Datg+gZEutdpr7PaplpjlvKYs1QDVFfq+ay4YYFmuB5jgz&#10;tsn9P1h6vlla1NYVPoJJKSJhRj+/fvj15dOPz99K9Pv7RxAR2KBRnXEl+F+apR00B2KouudWhn+o&#10;B/Wxuduxuaz3iMLHYnqYHxzADCjYnheT6SR2P7uNNtb5V0xLFIQKc6G7RUOsX6bxxv6SzZnzkB3C&#10;du6ghJulu0TJbwUL1xHqDeNQHGSfxOhIK7YQFm0IEIJQypQvkqkhNUuf93P4hYIhyRgRtQgYkHkr&#10;xIg9AATKPsROMIN/CGWRlWNw/reLpeAxImbWyo/BslXaPgYgoKohc/LfNSm1JnTJ96s+Dn4y3Q13&#10;pestsMHqtCbO0NMWRnFGnF8SC3sB04Nd9xdwhOlUWA8SRo227x/7HvyBrmDFqIM9q7B7tyaWYSRe&#10;KyDyUTGdhsWMynT/EFiB7F3L6q5FreVCw+QKeFUMjWLw92IncqvlNTwJ85AVTERRyF1h6u1OWfi0&#10;//CoUDafRzdYRkP8mbo0NICHRgd6XfXXxJqBjx6YfK53O0nKe1RMviFS6fnaa95GnoZWp74OI4BF&#10;jlwaHp3wUtzVo9ft0zj7AwAA//8DAFBLAwQUAAYACAAAACEAHatGSd8AAAAKAQAADwAAAGRycy9k&#10;b3ducmV2LnhtbEyPQU+DQBCF7yb+h82YeDHtAhFakaUxNU3PVBP1trAjENlZwi4t/nvHkx4n78t7&#10;3xS7xQ7ijJPvHSmI1xEIpMaZnloFry+H1RaED5qMHhyhgm/0sCuvrwqdG3ehCs+n0AouIZ9rBV0I&#10;Yy6lbzq02q/diMTZp5usDnxOrTSTvnC5HWQSRZm0uide6PSI+w6br9NsFdTz/q4x8uEQz9V78hGq&#10;Y/T2fFTq9mZ5egQRcAl/MPzqszqU7FS7mYwXg4IsSVNGFaTJPQgGtukmBlEzGcUZyLKQ/18ofwAA&#10;AP//AwBQSwECLQAUAAYACAAAACEAtoM4kv4AAADhAQAAEwAAAAAAAAAAAAAAAAAAAAAAW0NvbnRl&#10;bnRfVHlwZXNdLnhtbFBLAQItABQABgAIAAAAIQA4/SH/1gAAAJQBAAALAAAAAAAAAAAAAAAAAC8B&#10;AABfcmVscy8ucmVsc1BLAQItABQABgAIAAAAIQC1yUY8ogIAAGIFAAAOAAAAAAAAAAAAAAAAAC4C&#10;AABkcnMvZTJvRG9jLnhtbFBLAQItABQABgAIAAAAIQAdq0ZJ3wAAAAoBAAAPAAAAAAAAAAAAAAAA&#10;APwEAABkcnMvZG93bnJldi54bWxQSwUGAAAAAAQABADzAAAACAYAAAAA&#10;" fillcolor="#4472c4 [3204]" strokecolor="#1f3763 [1604]" strokeweight="1pt">
                <v:textbox>
                  <w:txbxContent>
                    <w:p w14:paraId="7A110381" w14:textId="54CAFA75" w:rsidR="0080460D" w:rsidRPr="00420CBA" w:rsidRDefault="0080460D" w:rsidP="00CA7AD0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改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5B10A2" w14:textId="2534AC50" w:rsidR="007833B8" w:rsidRDefault="007833B8" w:rsidP="00427AC3">
      <w:pPr>
        <w:pStyle w:val="a5"/>
        <w:spacing w:line="360" w:lineRule="auto"/>
        <w:ind w:leftChars="20" w:left="42" w:firstLineChars="137" w:firstLine="329"/>
        <w:rPr>
          <w:rFonts w:ascii="宋体" w:hAnsi="宋体"/>
          <w:sz w:val="24"/>
        </w:rPr>
      </w:pPr>
    </w:p>
    <w:p w14:paraId="51AABCDA" w14:textId="5220A3DD" w:rsidR="007833B8" w:rsidRDefault="007833B8" w:rsidP="00427AC3">
      <w:pPr>
        <w:pStyle w:val="a5"/>
        <w:spacing w:line="360" w:lineRule="auto"/>
        <w:ind w:leftChars="20" w:left="42" w:firstLineChars="137" w:firstLine="329"/>
        <w:rPr>
          <w:rFonts w:ascii="宋体" w:hAnsi="宋体"/>
          <w:sz w:val="24"/>
        </w:rPr>
      </w:pPr>
    </w:p>
    <w:p w14:paraId="1358E6D2" w14:textId="33971773" w:rsidR="007833B8" w:rsidRDefault="009A1911" w:rsidP="00427AC3">
      <w:pPr>
        <w:pStyle w:val="a5"/>
        <w:spacing w:line="360" w:lineRule="auto"/>
        <w:ind w:leftChars="20" w:left="42" w:firstLineChars="137" w:firstLine="329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38D9FF" wp14:editId="517C9035">
                <wp:simplePos x="0" y="0"/>
                <wp:positionH relativeFrom="column">
                  <wp:posOffset>1760220</wp:posOffset>
                </wp:positionH>
                <wp:positionV relativeFrom="paragraph">
                  <wp:posOffset>197485</wp:posOffset>
                </wp:positionV>
                <wp:extent cx="358140" cy="1783080"/>
                <wp:effectExtent l="0" t="0" r="22860" b="26670"/>
                <wp:wrapNone/>
                <wp:docPr id="76" name="流程图: 过程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783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B5363" w14:textId="4CAF7C5F" w:rsidR="0080460D" w:rsidRDefault="0080460D" w:rsidP="009A191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学生出勤信息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D9FF" id="流程图: 过程 76" o:spid="_x0000_s1051" type="#_x0000_t109" style="position:absolute;left:0;text-align:left;margin-left:138.6pt;margin-top:15.55pt;width:28.2pt;height:140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RyogIAAGIFAAAOAAAAZHJzL2Uyb0RvYy54bWysVM1u2zAMvg/YOwi6L7bTps2MOkWQosOA&#10;oA3WDj0rslQb0N8kJXZ222mHPcJeYC+w6/Y0+3mMUbLjFm2xw7AcFNIkP4rkR52ctlKgLbOu1qrA&#10;2SjFiCmqy1rdFvjt9fmLKUbOE1USoRUr8I45fDp7/uykMTkb60qLklkEIMrljSlw5b3Jk8TRikni&#10;RtowBUaurSQeVHublJY0gC5FMk7To6TRtjRWU+YcfD3rjHgW8Tln1F9y7phHosBwNx9PG891OJPZ&#10;CclvLTFVTftrkH+4hSS1gqQD1BnxBG1s/QhK1tRqp7kfUS0TzXlNWawBqsnSB9VcVcSwWAs0x5mh&#10;Te7/wdKL7cqiuizw8RFGikiY0c+vH359+fTj87cc/f7+EUQENmhUY1wO/ldmZXvNgRiqbrmV4R/q&#10;QW1s7m5oLms9ovDxYDLNDmEEFEzZ8fQgncbuJ3fRxjr/immJglBgLnSzqIj1q268sb9ku3QeskPY&#10;3h2UcLPuLlHyO8HCdYR6wzgUB9nHMTrSii2ERVsChCCUMuWzzlSRknWfJyn8QsGQZIiIWgQMyLwW&#10;YsDuAQJlH2N3ML1/CGWRlUNw+reLdcFDRMyslR+CZa20fQpAQFV95s5/36SuNaFLvl23cfDjyX64&#10;a13ugA1Wd2viDD2vYRRL4vyKWNgLGB/sur+EI0ynwLqXMKq0ff/U9+APdAUrRg3sWYHduw2xDCPx&#10;WgGRX2aHgRU+KoeT4zEo9r5lfd+iNnKhYXIZvCqGRjH4e7EXudXyBp6EecgKJqIo5C4w9XavLHy3&#10;//CoUDafRzdYRkP8Ul0ZGsBDowO9rtsbYk3PRw9MvtD7nST5Ayp2viFS6fnGa15HnoZWd33tRwCL&#10;HLnUPzrhpbivR6+7p3H2BwAA//8DAFBLAwQUAAYACAAAACEAdNzVGN8AAAAKAQAADwAAAGRycy9k&#10;b3ducmV2LnhtbEyPTU/DMAyG70j8h8hIXNCWfkgbK00nNDTt3A0JdnMb01Y0TtWkW/n3BC5wtP3o&#10;9fPm29n04kKj6ywriJcRCOLa6o4bBa+n/eIRhPPIGnvLpOCLHGyL25scM22vXNLl6BsRQthlqKD1&#10;fsikdHVLBt3SDsTh9mFHgz6MYyP1iNcQbnqZRNFKGuw4fGhxoF1L9edxMgqqafdQa7nZx1P5npx9&#10;eYjeXg5K3d/Nz08gPM3+D4Yf/aAORXCq7MTaiV5Bsl4nAVWQxjGIAKRpugJR/S42IItc/q9QfAMA&#10;AP//AwBQSwECLQAUAAYACAAAACEAtoM4kv4AAADhAQAAEwAAAAAAAAAAAAAAAAAAAAAAW0NvbnRl&#10;bnRfVHlwZXNdLnhtbFBLAQItABQABgAIAAAAIQA4/SH/1gAAAJQBAAALAAAAAAAAAAAAAAAAAC8B&#10;AABfcmVscy8ucmVsc1BLAQItABQABgAIAAAAIQDdDWRyogIAAGIFAAAOAAAAAAAAAAAAAAAAAC4C&#10;AABkcnMvZTJvRG9jLnhtbFBLAQItABQABgAIAAAAIQB03NUY3wAAAAoBAAAPAAAAAAAAAAAAAAAA&#10;APwEAABkcnMvZG93bnJldi54bWxQSwUGAAAAAAQABADzAAAACAYAAAAA&#10;" fillcolor="#4472c4 [3204]" strokecolor="#1f3763 [1604]" strokeweight="1pt">
                <v:textbox>
                  <w:txbxContent>
                    <w:p w14:paraId="065B5363" w14:textId="4CAF7C5F" w:rsidR="0080460D" w:rsidRDefault="0080460D" w:rsidP="009A191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学生出勤信息</w:t>
                      </w:r>
                    </w:p>
                  </w:txbxContent>
                </v:textbox>
              </v:shape>
            </w:pict>
          </mc:Fallback>
        </mc:AlternateContent>
      </w:r>
    </w:p>
    <w:p w14:paraId="5F1B1B49" w14:textId="6B2E6FAA" w:rsidR="007833B8" w:rsidRDefault="007833B8" w:rsidP="00427AC3">
      <w:pPr>
        <w:pStyle w:val="a5"/>
        <w:spacing w:line="360" w:lineRule="auto"/>
        <w:ind w:leftChars="20" w:left="42" w:firstLineChars="137" w:firstLine="329"/>
        <w:rPr>
          <w:rFonts w:ascii="宋体" w:hAnsi="宋体"/>
          <w:sz w:val="24"/>
        </w:rPr>
      </w:pPr>
    </w:p>
    <w:p w14:paraId="634CB050" w14:textId="746A9DA8" w:rsidR="007833B8" w:rsidRDefault="007833B8" w:rsidP="00427AC3">
      <w:pPr>
        <w:pStyle w:val="a5"/>
        <w:spacing w:line="360" w:lineRule="auto"/>
        <w:ind w:leftChars="20" w:left="42" w:firstLineChars="137" w:firstLine="329"/>
        <w:rPr>
          <w:rFonts w:ascii="宋体" w:hAnsi="宋体"/>
          <w:sz w:val="24"/>
        </w:rPr>
      </w:pPr>
    </w:p>
    <w:p w14:paraId="3A9D7693" w14:textId="71D889B7" w:rsidR="007833B8" w:rsidRDefault="007833B8" w:rsidP="00427AC3">
      <w:pPr>
        <w:pStyle w:val="a5"/>
        <w:spacing w:line="360" w:lineRule="auto"/>
        <w:ind w:leftChars="20" w:left="42" w:firstLineChars="137" w:firstLine="329"/>
        <w:rPr>
          <w:rFonts w:ascii="宋体" w:hAnsi="宋体"/>
          <w:sz w:val="24"/>
        </w:rPr>
      </w:pPr>
    </w:p>
    <w:p w14:paraId="1B2837FB" w14:textId="6F54A717" w:rsidR="007833B8" w:rsidRDefault="007833B8" w:rsidP="00427AC3">
      <w:pPr>
        <w:pStyle w:val="a5"/>
        <w:spacing w:line="360" w:lineRule="auto"/>
        <w:ind w:leftChars="20" w:left="42" w:firstLineChars="137" w:firstLine="329"/>
        <w:rPr>
          <w:rFonts w:ascii="宋体" w:hAnsi="宋体"/>
          <w:sz w:val="24"/>
        </w:rPr>
      </w:pPr>
    </w:p>
    <w:p w14:paraId="1D9B0283" w14:textId="59E8215B" w:rsidR="007833B8" w:rsidRDefault="007833B8" w:rsidP="00427AC3">
      <w:pPr>
        <w:pStyle w:val="a5"/>
        <w:spacing w:line="360" w:lineRule="auto"/>
        <w:ind w:leftChars="20" w:left="42" w:firstLineChars="137" w:firstLine="329"/>
        <w:rPr>
          <w:rFonts w:ascii="宋体" w:hAnsi="宋体"/>
          <w:sz w:val="24"/>
        </w:rPr>
      </w:pPr>
    </w:p>
    <w:p w14:paraId="3954848A" w14:textId="79D12561" w:rsidR="007833B8" w:rsidRDefault="00CA7AD0" w:rsidP="00CA7AD0">
      <w:pPr>
        <w:pStyle w:val="a5"/>
        <w:spacing w:line="360" w:lineRule="auto"/>
        <w:ind w:leftChars="20" w:left="42" w:firstLineChars="137" w:firstLine="329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图2-2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学生信息管理系统流程图</w:t>
      </w:r>
    </w:p>
    <w:p w14:paraId="2E11A33D" w14:textId="77777777" w:rsidR="003303C5" w:rsidRPr="007417BF" w:rsidRDefault="003303C5">
      <w:pPr>
        <w:pStyle w:val="2"/>
        <w:spacing w:before="0" w:after="0" w:line="360" w:lineRule="auto"/>
        <w:rPr>
          <w:b w:val="0"/>
          <w:sz w:val="28"/>
        </w:rPr>
      </w:pPr>
      <w:bookmarkStart w:id="30" w:name="_Toc139276106"/>
      <w:bookmarkStart w:id="31" w:name="_Toc42850818"/>
      <w:r w:rsidRPr="007417BF">
        <w:rPr>
          <w:rFonts w:hint="eastAsia"/>
          <w:b w:val="0"/>
          <w:sz w:val="28"/>
        </w:rPr>
        <w:lastRenderedPageBreak/>
        <w:t>2.</w:t>
      </w:r>
      <w:r w:rsidR="00CD3784">
        <w:rPr>
          <w:rFonts w:hint="eastAsia"/>
          <w:b w:val="0"/>
          <w:sz w:val="28"/>
        </w:rPr>
        <w:t>3</w:t>
      </w:r>
      <w:r w:rsidR="00A1799A" w:rsidRPr="007417BF">
        <w:rPr>
          <w:rFonts w:hint="eastAsia"/>
          <w:b w:val="0"/>
          <w:sz w:val="28"/>
        </w:rPr>
        <w:t xml:space="preserve"> </w:t>
      </w:r>
      <w:bookmarkEnd w:id="30"/>
      <w:r w:rsidR="00D2026B" w:rsidRPr="007417BF">
        <w:rPr>
          <w:rFonts w:hint="eastAsia"/>
          <w:b w:val="0"/>
          <w:sz w:val="28"/>
        </w:rPr>
        <w:t>模块</w:t>
      </w:r>
      <w:r w:rsidR="00A1799A" w:rsidRPr="007417BF">
        <w:rPr>
          <w:rFonts w:hint="eastAsia"/>
          <w:b w:val="0"/>
          <w:sz w:val="28"/>
        </w:rPr>
        <w:t>功能</w:t>
      </w:r>
      <w:bookmarkEnd w:id="31"/>
    </w:p>
    <w:p w14:paraId="75B025F0" w14:textId="6C6B21BC" w:rsidR="003303C5" w:rsidRDefault="006526DD" w:rsidP="00D2026B">
      <w:pPr>
        <w:pStyle w:val="3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bookmarkStart w:id="32" w:name="_Toc42850819"/>
      <w:r w:rsidRPr="007417BF">
        <w:rPr>
          <w:rFonts w:ascii="Arial" w:eastAsia="黑体" w:hAnsi="Arial" w:cs="Arial"/>
          <w:b w:val="0"/>
          <w:sz w:val="24"/>
          <w:szCs w:val="24"/>
        </w:rPr>
        <w:t>2</w:t>
      </w:r>
      <w:r w:rsidR="00D2026B" w:rsidRPr="007417BF">
        <w:rPr>
          <w:rFonts w:ascii="Arial" w:eastAsia="黑体" w:hAnsi="Arial" w:cs="Arial"/>
          <w:b w:val="0"/>
          <w:sz w:val="24"/>
          <w:szCs w:val="24"/>
        </w:rPr>
        <w:t>.</w:t>
      </w:r>
      <w:r w:rsidR="00CD3784">
        <w:rPr>
          <w:rFonts w:ascii="Arial" w:eastAsia="黑体" w:hAnsi="Arial" w:cs="Arial" w:hint="eastAsia"/>
          <w:b w:val="0"/>
          <w:sz w:val="24"/>
          <w:szCs w:val="24"/>
        </w:rPr>
        <w:t>3</w:t>
      </w:r>
      <w:r w:rsidRPr="007417BF">
        <w:rPr>
          <w:rFonts w:ascii="Arial" w:eastAsia="黑体" w:hAnsi="Arial" w:cs="Arial"/>
          <w:b w:val="0"/>
          <w:sz w:val="24"/>
          <w:szCs w:val="24"/>
        </w:rPr>
        <w:t xml:space="preserve">.1 </w:t>
      </w:r>
      <w:r w:rsidR="002A3A6F">
        <w:rPr>
          <w:rFonts w:ascii="黑体" w:eastAsia="黑体" w:hAnsi="黑体" w:hint="eastAsia"/>
          <w:b w:val="0"/>
          <w:sz w:val="24"/>
          <w:szCs w:val="24"/>
        </w:rPr>
        <w:t>登录功能</w:t>
      </w:r>
      <w:bookmarkEnd w:id="32"/>
    </w:p>
    <w:p w14:paraId="73268A74" w14:textId="68F877F0" w:rsidR="00A050ED" w:rsidRDefault="00A050ED" w:rsidP="00A050ED">
      <w:pPr>
        <w:spacing w:line="400" w:lineRule="exact"/>
        <w:ind w:firstLineChars="200" w:firstLine="480"/>
        <w:rPr>
          <w:sz w:val="24"/>
        </w:rPr>
      </w:pPr>
      <w:r w:rsidRPr="00A050ED">
        <w:rPr>
          <w:rFonts w:hint="eastAsia"/>
          <w:sz w:val="24"/>
        </w:rPr>
        <w:t>（</w:t>
      </w:r>
      <w:r w:rsidRPr="00A050ED">
        <w:rPr>
          <w:rFonts w:hint="eastAsia"/>
          <w:sz w:val="24"/>
        </w:rPr>
        <w:t>1</w:t>
      </w:r>
      <w:r w:rsidRPr="00A050ED">
        <w:rPr>
          <w:rFonts w:hint="eastAsia"/>
          <w:sz w:val="24"/>
        </w:rPr>
        <w:t>）</w:t>
      </w:r>
      <w:r>
        <w:rPr>
          <w:rFonts w:hint="eastAsia"/>
          <w:sz w:val="24"/>
        </w:rPr>
        <w:t>管理员登录</w:t>
      </w:r>
    </w:p>
    <w:p w14:paraId="2B1DB625" w14:textId="0647EE51" w:rsidR="00A050ED" w:rsidRDefault="00A050ED" w:rsidP="00A050E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进入到登录页面，选择管理员登录选项，输入管理员的管理员用户名和密码即可登录本学生信息登陆系统。</w:t>
      </w:r>
    </w:p>
    <w:p w14:paraId="01AC4CAC" w14:textId="7C01D35A" w:rsidR="00D2026B" w:rsidRDefault="00A050ED" w:rsidP="00A050E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所需数据为管理员用户名和密码。</w:t>
      </w:r>
    </w:p>
    <w:p w14:paraId="2FE33785" w14:textId="0B3BCCB6" w:rsidR="00A050ED" w:rsidRDefault="00A050ED" w:rsidP="00A050E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）教师登录</w:t>
      </w:r>
    </w:p>
    <w:p w14:paraId="113450A8" w14:textId="722E2704" w:rsidR="00A050ED" w:rsidRDefault="00A050ED" w:rsidP="00A050E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进入到登录页面，选择教师登录选项，输入教师的教师用户名和密码即可登录本学生信息登陆系统。</w:t>
      </w:r>
    </w:p>
    <w:p w14:paraId="10290869" w14:textId="41837C37" w:rsidR="00A050ED" w:rsidRDefault="00A050ED" w:rsidP="00A050E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所需数据为教师用户名和密码。</w:t>
      </w:r>
    </w:p>
    <w:p w14:paraId="5E9D71C6" w14:textId="2313C98A" w:rsidR="00A050ED" w:rsidRDefault="00A050ED" w:rsidP="00A050E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）学生登录</w:t>
      </w:r>
    </w:p>
    <w:p w14:paraId="0BBA10C1" w14:textId="382AD0B7" w:rsidR="00A050ED" w:rsidRDefault="00A050ED" w:rsidP="00A050E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进入到登录页面，选择学生登录选项，输入学生的学生用户名和密码即可登录本学生信息登陆系统。</w:t>
      </w:r>
    </w:p>
    <w:p w14:paraId="4927822F" w14:textId="00C82678" w:rsidR="00A050ED" w:rsidRPr="00A050ED" w:rsidRDefault="00A050ED" w:rsidP="00A050E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所需数据为学生用户名和密码（用户名为学生姓名，密码为学生学号）。</w:t>
      </w:r>
    </w:p>
    <w:p w14:paraId="705677E0" w14:textId="6A236D97" w:rsidR="006A4BD2" w:rsidRPr="006A4BD2" w:rsidRDefault="00D2026B" w:rsidP="006A4BD2">
      <w:pPr>
        <w:pStyle w:val="3"/>
        <w:spacing w:before="0" w:after="0" w:line="360" w:lineRule="auto"/>
        <w:rPr>
          <w:rFonts w:ascii="Arial" w:eastAsia="黑体" w:hAnsi="Arial" w:cs="Arial"/>
          <w:b w:val="0"/>
          <w:sz w:val="24"/>
          <w:szCs w:val="24"/>
        </w:rPr>
      </w:pPr>
      <w:bookmarkStart w:id="33" w:name="_Toc42850820"/>
      <w:r w:rsidRPr="007417BF">
        <w:rPr>
          <w:rFonts w:ascii="Arial" w:eastAsia="黑体" w:hAnsi="Arial" w:cs="Arial" w:hint="eastAsia"/>
          <w:b w:val="0"/>
          <w:bCs w:val="0"/>
          <w:sz w:val="24"/>
          <w:szCs w:val="24"/>
        </w:rPr>
        <w:t>2.</w:t>
      </w:r>
      <w:r w:rsidR="00CD3784">
        <w:rPr>
          <w:rFonts w:ascii="Arial" w:eastAsia="黑体" w:hAnsi="Arial" w:cs="Arial" w:hint="eastAsia"/>
          <w:b w:val="0"/>
          <w:sz w:val="24"/>
          <w:szCs w:val="24"/>
        </w:rPr>
        <w:t>3</w:t>
      </w:r>
      <w:r w:rsidRPr="007417BF">
        <w:rPr>
          <w:rFonts w:ascii="Arial" w:eastAsia="黑体" w:hAnsi="Arial" w:cs="Arial" w:hint="eastAsia"/>
          <w:b w:val="0"/>
          <w:sz w:val="24"/>
          <w:szCs w:val="24"/>
        </w:rPr>
        <w:t xml:space="preserve">.2 </w:t>
      </w:r>
      <w:r w:rsidR="00A050ED">
        <w:rPr>
          <w:rFonts w:ascii="Arial" w:eastAsia="黑体" w:hAnsi="Arial" w:cs="Arial" w:hint="eastAsia"/>
          <w:b w:val="0"/>
          <w:sz w:val="24"/>
          <w:szCs w:val="24"/>
        </w:rPr>
        <w:t>新增学生</w:t>
      </w:r>
      <w:r w:rsidR="006A4BD2">
        <w:rPr>
          <w:rFonts w:ascii="Arial" w:eastAsia="黑体" w:hAnsi="Arial" w:cs="Arial" w:hint="eastAsia"/>
          <w:b w:val="0"/>
          <w:sz w:val="24"/>
          <w:szCs w:val="24"/>
        </w:rPr>
        <w:t>信息</w:t>
      </w:r>
      <w:bookmarkEnd w:id="33"/>
    </w:p>
    <w:p w14:paraId="641E2BB7" w14:textId="13F2ED43" w:rsidR="00D2026B" w:rsidRDefault="006A4BD2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（1）新增学生基础信息</w:t>
      </w:r>
    </w:p>
    <w:p w14:paraId="6984D17E" w14:textId="20867C60" w:rsidR="006A4BD2" w:rsidRDefault="006A4BD2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管理员权限可新增学生基础信息，包括学生学号、学生姓名、学生性别、学生年龄以及学生专业。</w:t>
      </w:r>
    </w:p>
    <w:p w14:paraId="625E384E" w14:textId="3417C949" w:rsidR="006A4BD2" w:rsidRDefault="006A4BD2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在学生基础信息页面点击添加信息按钮，输入对应数据即可添加学生基础信息到数据库。</w:t>
      </w:r>
    </w:p>
    <w:p w14:paraId="0F91C4DF" w14:textId="5E45F3DE" w:rsidR="003939F5" w:rsidRDefault="003939F5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教师和学生无权新增学生基础信息。</w:t>
      </w:r>
    </w:p>
    <w:p w14:paraId="4FA3ECC1" w14:textId="7E341100" w:rsidR="006A4BD2" w:rsidRDefault="006A4BD2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（2）新增学生家庭信息</w:t>
      </w:r>
    </w:p>
    <w:p w14:paraId="1549AA16" w14:textId="77777777" w:rsidR="006A4BD2" w:rsidRDefault="006A4BD2" w:rsidP="006A4BD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管理员权限可新增学生家庭信息，包括学生学号、学生姓名、学生家庭地址、学生家庭人口数量以及学生家庭电话。</w:t>
      </w:r>
    </w:p>
    <w:p w14:paraId="153E7E91" w14:textId="6F7276EF" w:rsidR="006A4BD2" w:rsidRDefault="006A4BD2" w:rsidP="006A4BD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需要注意的是，添加的学生学号以及姓名需要在拥有学生基础信息的基础上，否则添加无效失败。</w:t>
      </w:r>
    </w:p>
    <w:p w14:paraId="2E7D3A9E" w14:textId="3CA97C31" w:rsidR="006A4BD2" w:rsidRDefault="006A4BD2" w:rsidP="006A4BD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在学生家庭信息页面点击添加信息按钮，输入对应数据即可添加学生基础信息到数据库。</w:t>
      </w:r>
    </w:p>
    <w:p w14:paraId="4D0E36E5" w14:textId="58A02B71" w:rsidR="003939F5" w:rsidRDefault="003939F5" w:rsidP="006A4BD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教师和学生无权新增学生家庭信息</w:t>
      </w:r>
    </w:p>
    <w:p w14:paraId="6BB1BEF4" w14:textId="6A14808C" w:rsidR="006A4BD2" w:rsidRDefault="006A4BD2" w:rsidP="006A4BD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（3）新增学生获奖信息</w:t>
      </w:r>
    </w:p>
    <w:p w14:paraId="3DFBB775" w14:textId="7C9B4B85" w:rsidR="006A4BD2" w:rsidRDefault="006A4BD2" w:rsidP="006A4BD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管理员权限可新增学生家庭信息，包括学生学号、学生姓名、学生获奖名称、学生获奖时间以及学生获奖备注。</w:t>
      </w:r>
    </w:p>
    <w:p w14:paraId="6FE8A9E8" w14:textId="7CB9DB3E" w:rsidR="006A4BD2" w:rsidRDefault="006A4BD2" w:rsidP="006A4BD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需要注意的是，添加的学生学号以及姓名需要在拥有学生基础信息的基础上，否则</w:t>
      </w:r>
      <w:r>
        <w:rPr>
          <w:rFonts w:ascii="宋体" w:hAnsi="宋体" w:hint="eastAsia"/>
          <w:sz w:val="24"/>
        </w:rPr>
        <w:lastRenderedPageBreak/>
        <w:t>添加无效失败。</w:t>
      </w:r>
    </w:p>
    <w:p w14:paraId="6873C463" w14:textId="13AF68A4" w:rsidR="006A4BD2" w:rsidRDefault="006A4BD2" w:rsidP="006A4BD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在学生获奖情况页面点击添加信息按钮，输入对应数据即可添加学生基础信息到数据库。</w:t>
      </w:r>
    </w:p>
    <w:p w14:paraId="4B4E2635" w14:textId="2C0AD244" w:rsidR="003939F5" w:rsidRDefault="003939F5" w:rsidP="006A4BD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教师和学生无权新增学生获奖信息。</w:t>
      </w:r>
    </w:p>
    <w:p w14:paraId="7356E631" w14:textId="42D8289C" w:rsidR="006A4BD2" w:rsidRDefault="006A4BD2" w:rsidP="006A4BD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（4）新增学生考勤信息</w:t>
      </w:r>
    </w:p>
    <w:p w14:paraId="57D92611" w14:textId="2912A8B2" w:rsidR="006A4BD2" w:rsidRDefault="006A4BD2" w:rsidP="006A4BD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管理员权限可新增学生家庭信息，包括学生学号、学生姓名、学生缺勤次数、学生缺勤处分以及学生缺勤备注。</w:t>
      </w:r>
    </w:p>
    <w:p w14:paraId="4041D77B" w14:textId="6114038D" w:rsidR="006A4BD2" w:rsidRDefault="006A4BD2" w:rsidP="006A4BD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需要注意的是，添加的学生学号以及姓名需要在拥有学生基础信息的基础上，否则添加无效失败。</w:t>
      </w:r>
    </w:p>
    <w:p w14:paraId="799ABC97" w14:textId="36313453" w:rsidR="006A4BD2" w:rsidRDefault="006A4BD2" w:rsidP="006A4BD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在学生考勤情况页面点击添加信息按钮，输入对应数据即可添加学生基础信息到数据库。</w:t>
      </w:r>
    </w:p>
    <w:p w14:paraId="18B121C8" w14:textId="697DD8F2" w:rsidR="003939F5" w:rsidRPr="006A4BD2" w:rsidRDefault="003939F5" w:rsidP="006A4BD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教师和学生无权新增学生考勤信息。</w:t>
      </w:r>
    </w:p>
    <w:p w14:paraId="144FB192" w14:textId="505BF093" w:rsidR="004B1258" w:rsidRPr="004B1258" w:rsidRDefault="00FD66E6" w:rsidP="004B1258">
      <w:pPr>
        <w:pStyle w:val="3"/>
        <w:spacing w:before="0" w:after="0" w:line="360" w:lineRule="auto"/>
        <w:rPr>
          <w:rFonts w:ascii="Arial" w:eastAsia="黑体" w:hAnsi="Arial" w:cs="Arial"/>
          <w:b w:val="0"/>
          <w:sz w:val="24"/>
          <w:szCs w:val="24"/>
        </w:rPr>
      </w:pPr>
      <w:bookmarkStart w:id="34" w:name="_Toc42850821"/>
      <w:bookmarkStart w:id="35" w:name="_Toc107505473"/>
      <w:bookmarkStart w:id="36" w:name="_Toc108197579"/>
      <w:bookmarkStart w:id="37" w:name="_Toc139084205"/>
      <w:bookmarkStart w:id="38" w:name="_Toc139276109"/>
      <w:r w:rsidRPr="007417BF">
        <w:rPr>
          <w:rFonts w:ascii="Arial" w:eastAsia="黑体" w:hAnsi="Arial" w:cs="Arial" w:hint="eastAsia"/>
          <w:b w:val="0"/>
          <w:bCs w:val="0"/>
          <w:sz w:val="24"/>
          <w:szCs w:val="24"/>
        </w:rPr>
        <w:t>2.</w:t>
      </w:r>
      <w:r w:rsidR="00CD3784">
        <w:rPr>
          <w:rFonts w:ascii="Arial" w:eastAsia="黑体" w:hAnsi="Arial" w:cs="Arial" w:hint="eastAsia"/>
          <w:b w:val="0"/>
          <w:sz w:val="24"/>
          <w:szCs w:val="24"/>
        </w:rPr>
        <w:t>3</w:t>
      </w:r>
      <w:r w:rsidRPr="007417BF">
        <w:rPr>
          <w:rFonts w:ascii="Arial" w:eastAsia="黑体" w:hAnsi="Arial" w:cs="Arial" w:hint="eastAsia"/>
          <w:b w:val="0"/>
          <w:sz w:val="24"/>
          <w:szCs w:val="24"/>
        </w:rPr>
        <w:t>.</w:t>
      </w:r>
      <w:r>
        <w:rPr>
          <w:rFonts w:ascii="Arial" w:eastAsia="黑体" w:hAnsi="Arial" w:cs="Arial" w:hint="eastAsia"/>
          <w:b w:val="0"/>
          <w:sz w:val="24"/>
          <w:szCs w:val="24"/>
        </w:rPr>
        <w:t>3</w:t>
      </w:r>
      <w:r w:rsidRPr="007417BF">
        <w:rPr>
          <w:rFonts w:ascii="Arial" w:eastAsia="黑体" w:hAnsi="Arial" w:cs="Arial" w:hint="eastAsia"/>
          <w:b w:val="0"/>
          <w:sz w:val="24"/>
          <w:szCs w:val="24"/>
        </w:rPr>
        <w:t xml:space="preserve"> </w:t>
      </w:r>
      <w:r w:rsidR="006A4BD2">
        <w:rPr>
          <w:rFonts w:ascii="Arial" w:eastAsia="黑体" w:hAnsi="Arial" w:cs="Arial" w:hint="eastAsia"/>
          <w:b w:val="0"/>
          <w:sz w:val="24"/>
          <w:szCs w:val="24"/>
        </w:rPr>
        <w:t>删除学生信息</w:t>
      </w:r>
      <w:bookmarkEnd w:id="34"/>
    </w:p>
    <w:p w14:paraId="6B28DFB5" w14:textId="107E3DF3" w:rsidR="003939F5" w:rsidRDefault="003939F5" w:rsidP="003939F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（1）删除学生基础信息</w:t>
      </w:r>
    </w:p>
    <w:p w14:paraId="561B47BA" w14:textId="1F11DE61" w:rsidR="003939F5" w:rsidRDefault="003939F5" w:rsidP="003939F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管理员权限可以删除学生基础信息。</w:t>
      </w:r>
    </w:p>
    <w:p w14:paraId="46798A15" w14:textId="1CBFA2F5" w:rsidR="003939F5" w:rsidRDefault="003939F5" w:rsidP="003939F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需要注意，删除学生基础信息要确保要删除的学生在其他信息（包括学生家庭信息、学生获奖信息和学生考勤信息）任一信息系统里没有该学生的对应信息，方可删除，否则删除失败。</w:t>
      </w:r>
    </w:p>
    <w:p w14:paraId="7EDB5124" w14:textId="108C8C46" w:rsidR="003939F5" w:rsidRDefault="003939F5" w:rsidP="003939F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教师和学生无权删除学生基础信息。</w:t>
      </w:r>
    </w:p>
    <w:p w14:paraId="3A8CB759" w14:textId="7D99CE4E" w:rsidR="003939F5" w:rsidRDefault="003939F5" w:rsidP="003939F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（2）删除学生家庭信息</w:t>
      </w:r>
    </w:p>
    <w:p w14:paraId="09697A73" w14:textId="2A9173E7" w:rsidR="003939F5" w:rsidRDefault="003939F5" w:rsidP="003939F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管理员权限可以删除学生家庭信息。</w:t>
      </w:r>
    </w:p>
    <w:p w14:paraId="2918237C" w14:textId="09717815" w:rsidR="003939F5" w:rsidRDefault="003939F5" w:rsidP="003939F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点击家庭信息页面“操作”中的删除按钮即可。</w:t>
      </w:r>
    </w:p>
    <w:p w14:paraId="611861D1" w14:textId="1A8025CD" w:rsidR="003939F5" w:rsidRPr="003939F5" w:rsidRDefault="003939F5" w:rsidP="003939F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教师和学生无权删除学生家庭信息。</w:t>
      </w:r>
    </w:p>
    <w:p w14:paraId="16C3A182" w14:textId="2E40EF9B" w:rsidR="003939F5" w:rsidRDefault="003939F5" w:rsidP="003939F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（3）删除学生获奖信息</w:t>
      </w:r>
    </w:p>
    <w:p w14:paraId="2009C78C" w14:textId="24339D39" w:rsidR="003939F5" w:rsidRDefault="003939F5" w:rsidP="003939F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管理员权限可以删除学生获奖信息。</w:t>
      </w:r>
    </w:p>
    <w:p w14:paraId="323907F3" w14:textId="18A5BB77" w:rsidR="003939F5" w:rsidRDefault="003939F5" w:rsidP="003939F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点击获奖信息页面“操作”中的删除按钮即可。</w:t>
      </w:r>
    </w:p>
    <w:p w14:paraId="22B2FDE3" w14:textId="6F90B810" w:rsidR="003939F5" w:rsidRPr="003939F5" w:rsidRDefault="003939F5" w:rsidP="003939F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教师和学生无权删除学生获奖信息。</w:t>
      </w:r>
    </w:p>
    <w:p w14:paraId="0C34C6B5" w14:textId="718AB7DE" w:rsidR="003939F5" w:rsidRDefault="003939F5" w:rsidP="003939F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（4）删除学生出勤信息</w:t>
      </w:r>
    </w:p>
    <w:p w14:paraId="30A6200C" w14:textId="5316E435" w:rsidR="003939F5" w:rsidRDefault="003939F5" w:rsidP="003939F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管理员权限可以删除学生出勤信息。</w:t>
      </w:r>
    </w:p>
    <w:p w14:paraId="70283291" w14:textId="2DFA5ED7" w:rsidR="003939F5" w:rsidRDefault="003939F5" w:rsidP="003939F5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点击出勤信息页面“操作”中的删除按钮即可。</w:t>
      </w:r>
    </w:p>
    <w:p w14:paraId="37EC84DE" w14:textId="07B217D0" w:rsidR="00A02C43" w:rsidRPr="003939F5" w:rsidRDefault="003939F5" w:rsidP="00A02C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教师和学生无权删除学生出勤信息。</w:t>
      </w:r>
    </w:p>
    <w:p w14:paraId="5F1AF29D" w14:textId="7DA586BA" w:rsidR="006A4BD2" w:rsidRPr="00A02C43" w:rsidRDefault="006A4BD2" w:rsidP="00A02C43">
      <w:pPr>
        <w:pStyle w:val="3"/>
        <w:spacing w:before="0" w:after="0" w:line="360" w:lineRule="auto"/>
        <w:rPr>
          <w:rFonts w:ascii="黑体" w:eastAsia="黑体" w:hAnsi="宋体"/>
          <w:b w:val="0"/>
          <w:bCs w:val="0"/>
          <w:sz w:val="24"/>
          <w:szCs w:val="24"/>
        </w:rPr>
      </w:pPr>
      <w:bookmarkStart w:id="39" w:name="_Toc42850822"/>
      <w:r w:rsidRPr="00A02C43">
        <w:rPr>
          <w:rFonts w:ascii="Arial" w:eastAsia="黑体" w:hAnsi="Arial" w:cs="Arial"/>
          <w:b w:val="0"/>
          <w:bCs w:val="0"/>
          <w:sz w:val="24"/>
          <w:szCs w:val="24"/>
        </w:rPr>
        <w:t>2.3.4</w:t>
      </w:r>
      <w:r w:rsidR="003939F5" w:rsidRPr="00A02C43">
        <w:rPr>
          <w:rFonts w:ascii="黑体" w:eastAsia="黑体" w:hAnsi="宋体"/>
          <w:b w:val="0"/>
          <w:bCs w:val="0"/>
          <w:sz w:val="24"/>
          <w:szCs w:val="24"/>
        </w:rPr>
        <w:t>修改学生信息</w:t>
      </w:r>
      <w:bookmarkEnd w:id="39"/>
    </w:p>
    <w:p w14:paraId="522E7A71" w14:textId="791EED3C" w:rsidR="004B1258" w:rsidRDefault="004B1258" w:rsidP="004B1258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4B1258">
        <w:rPr>
          <w:rFonts w:ascii="宋体" w:hAnsi="宋体" w:hint="eastAsia"/>
          <w:sz w:val="24"/>
        </w:rPr>
        <w:t>（1）</w:t>
      </w:r>
      <w:r w:rsidR="00A02C43">
        <w:rPr>
          <w:rFonts w:ascii="宋体" w:hAnsi="宋体" w:hint="eastAsia"/>
          <w:sz w:val="24"/>
        </w:rPr>
        <w:t>修改学生基础信息</w:t>
      </w:r>
    </w:p>
    <w:p w14:paraId="062245C2" w14:textId="59C33C42" w:rsidR="00A02C43" w:rsidRDefault="00A02C43" w:rsidP="004B125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管理员权限可以修改所有学生基础信息。</w:t>
      </w:r>
    </w:p>
    <w:p w14:paraId="31EB9355" w14:textId="1680197F" w:rsidR="00A02C43" w:rsidRDefault="00A02C43" w:rsidP="004B125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学生权限可以修改学生个人的非关键基础信息（包括学生个人的年龄、性别、专业）。</w:t>
      </w:r>
    </w:p>
    <w:p w14:paraId="79820E0A" w14:textId="4ED054AE" w:rsidR="00A02C43" w:rsidRDefault="00A02C43" w:rsidP="004B125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教师权限无权修改学生基础信息。</w:t>
      </w:r>
    </w:p>
    <w:p w14:paraId="384D27C5" w14:textId="39895FCD" w:rsidR="004B1258" w:rsidRDefault="004B1258" w:rsidP="004B125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="00A02C43">
        <w:rPr>
          <w:rFonts w:ascii="宋体" w:hAnsi="宋体" w:hint="eastAsia"/>
          <w:sz w:val="24"/>
        </w:rPr>
        <w:t>修改学生家庭信息</w:t>
      </w:r>
    </w:p>
    <w:p w14:paraId="7D7A53B4" w14:textId="761E7FA3" w:rsidR="00A02C43" w:rsidRDefault="00A02C43" w:rsidP="00A02C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管理员权限可以修改所有学生家庭信息。</w:t>
      </w:r>
    </w:p>
    <w:p w14:paraId="58EA198C" w14:textId="4A9BE455" w:rsidR="00A02C43" w:rsidRDefault="00A02C43" w:rsidP="00A02C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学生权限可以修改学生个人的非关键家庭信息（包括学生个人的家庭地址、人口数量、家庭电话）。</w:t>
      </w:r>
    </w:p>
    <w:p w14:paraId="662D20D9" w14:textId="0D34E497" w:rsidR="00A02C43" w:rsidRDefault="00A02C43" w:rsidP="00A02C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教师权限无权修改学生家庭信息。</w:t>
      </w:r>
    </w:p>
    <w:p w14:paraId="0C817E78" w14:textId="50828FB3" w:rsidR="004B1258" w:rsidRDefault="004B1258" w:rsidP="004B125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</w:t>
      </w:r>
      <w:r w:rsidR="00A02C43">
        <w:rPr>
          <w:rFonts w:ascii="宋体" w:hAnsi="宋体" w:hint="eastAsia"/>
          <w:sz w:val="24"/>
        </w:rPr>
        <w:t>修改学生获奖信息</w:t>
      </w:r>
    </w:p>
    <w:p w14:paraId="267441FD" w14:textId="0AC593BC" w:rsidR="00A02C43" w:rsidRDefault="00A02C43" w:rsidP="00A02C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管理员权限可以修改所有学生获奖信息。</w:t>
      </w:r>
    </w:p>
    <w:p w14:paraId="55144181" w14:textId="5E58FC5A" w:rsidR="00A02C43" w:rsidRDefault="00A02C43" w:rsidP="00A02C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学生权限可以修改学生个人的非关键获奖信息（包括学生个人的获奖名称、获奖时间、获奖备注）。</w:t>
      </w:r>
    </w:p>
    <w:p w14:paraId="0521CD5B" w14:textId="5A29BBDA" w:rsidR="00A02C43" w:rsidRDefault="00A02C43" w:rsidP="00A02C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教师权限无权修改学生获奖信息。</w:t>
      </w:r>
    </w:p>
    <w:p w14:paraId="3BCF9AD9" w14:textId="30FE4DCC" w:rsidR="00A02C43" w:rsidRDefault="00A02C43" w:rsidP="004B125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（4）修改学生出勤信息</w:t>
      </w:r>
    </w:p>
    <w:p w14:paraId="6822AFB9" w14:textId="49D1CD49" w:rsidR="00A02C43" w:rsidRDefault="00A02C43" w:rsidP="00A02C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管理员权限可以修改所有学生出勤信息。</w:t>
      </w:r>
    </w:p>
    <w:p w14:paraId="26FB5943" w14:textId="616D6563" w:rsidR="00A02C43" w:rsidRPr="00A02C43" w:rsidRDefault="00A02C43" w:rsidP="004B1258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教师和学生无权修改学生出勤信息。</w:t>
      </w:r>
    </w:p>
    <w:p w14:paraId="2D701319" w14:textId="63371E50" w:rsidR="00A02C43" w:rsidRDefault="00BD136A" w:rsidP="00BD136A">
      <w:pPr>
        <w:pStyle w:val="3"/>
        <w:spacing w:before="0" w:after="0" w:line="360" w:lineRule="auto"/>
        <w:rPr>
          <w:rFonts w:ascii="黑体" w:eastAsia="黑体" w:hAnsi="黑体"/>
          <w:b w:val="0"/>
          <w:bCs w:val="0"/>
          <w:sz w:val="24"/>
        </w:rPr>
      </w:pPr>
      <w:r w:rsidRPr="00BD136A">
        <w:rPr>
          <w:rFonts w:ascii="Arial" w:hAnsi="Arial" w:cs="Arial"/>
          <w:b w:val="0"/>
          <w:bCs w:val="0"/>
          <w:sz w:val="24"/>
        </w:rPr>
        <w:t xml:space="preserve">2.3.5 </w:t>
      </w:r>
      <w:r w:rsidRPr="00BD136A">
        <w:rPr>
          <w:rFonts w:ascii="黑体" w:eastAsia="黑体" w:hAnsi="黑体" w:hint="eastAsia"/>
          <w:b w:val="0"/>
          <w:bCs w:val="0"/>
          <w:sz w:val="24"/>
        </w:rPr>
        <w:t>查询学生信息</w:t>
      </w:r>
    </w:p>
    <w:p w14:paraId="5492D148" w14:textId="41B84C40" w:rsidR="00BD136A" w:rsidRDefault="00BD136A" w:rsidP="00BD136A">
      <w:pPr>
        <w:spacing w:line="40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）查询学生基础信息</w:t>
      </w:r>
    </w:p>
    <w:p w14:paraId="5652181A" w14:textId="4BD47924" w:rsidR="00BD136A" w:rsidRDefault="00BD136A" w:rsidP="00BD136A">
      <w:pPr>
        <w:spacing w:line="400" w:lineRule="exact"/>
        <w:ind w:firstLineChars="200" w:firstLine="420"/>
      </w:pPr>
      <w:r>
        <w:rPr>
          <w:rFonts w:hint="eastAsia"/>
        </w:rPr>
        <w:t>管理员和教师权限可以查询学生所有基础信息。</w:t>
      </w:r>
    </w:p>
    <w:p w14:paraId="31383E55" w14:textId="1918C360" w:rsidR="00BD136A" w:rsidRDefault="00BD136A" w:rsidP="00BD136A">
      <w:pPr>
        <w:spacing w:line="400" w:lineRule="exact"/>
        <w:ind w:firstLineChars="200" w:firstLine="420"/>
      </w:pPr>
      <w:r>
        <w:rPr>
          <w:rFonts w:hint="eastAsia"/>
        </w:rPr>
        <w:t>学生只可看到个人的基础信息。</w:t>
      </w:r>
    </w:p>
    <w:p w14:paraId="660C0866" w14:textId="489DE4B2" w:rsidR="00BD136A" w:rsidRDefault="00BD136A" w:rsidP="00BD136A">
      <w:pPr>
        <w:spacing w:line="40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）查询学生家庭信息</w:t>
      </w:r>
    </w:p>
    <w:p w14:paraId="053C149A" w14:textId="40690727" w:rsidR="00BD136A" w:rsidRDefault="00BD136A" w:rsidP="00BD136A">
      <w:pPr>
        <w:spacing w:line="400" w:lineRule="exact"/>
        <w:ind w:firstLineChars="200" w:firstLine="420"/>
      </w:pPr>
      <w:r>
        <w:rPr>
          <w:rFonts w:hint="eastAsia"/>
        </w:rPr>
        <w:t>管理员和教师权限可以查询学生所有家庭信息。</w:t>
      </w:r>
    </w:p>
    <w:p w14:paraId="6C5B4A3E" w14:textId="682C0030" w:rsidR="00BD136A" w:rsidRPr="00BD136A" w:rsidRDefault="00BD136A" w:rsidP="00BD136A">
      <w:pPr>
        <w:spacing w:line="400" w:lineRule="exact"/>
        <w:ind w:firstLineChars="200" w:firstLine="420"/>
      </w:pPr>
      <w:r>
        <w:rPr>
          <w:rFonts w:hint="eastAsia"/>
        </w:rPr>
        <w:t>学生只可看到个人的家庭信息。</w:t>
      </w:r>
    </w:p>
    <w:p w14:paraId="511B96CF" w14:textId="74991415" w:rsidR="00BD136A" w:rsidRDefault="00BD136A" w:rsidP="00BD136A">
      <w:pPr>
        <w:spacing w:line="40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）查询学生获奖信息</w:t>
      </w:r>
    </w:p>
    <w:p w14:paraId="2A75588B" w14:textId="2608E235" w:rsidR="00BD136A" w:rsidRDefault="00BD136A" w:rsidP="00BD136A">
      <w:pPr>
        <w:spacing w:line="400" w:lineRule="exact"/>
        <w:ind w:firstLineChars="200" w:firstLine="420"/>
      </w:pPr>
      <w:r>
        <w:rPr>
          <w:rFonts w:hint="eastAsia"/>
        </w:rPr>
        <w:t>管理员和教师权限可以查询学生所有获奖信息。</w:t>
      </w:r>
    </w:p>
    <w:p w14:paraId="2E3C0F16" w14:textId="7600821F" w:rsidR="00BD136A" w:rsidRDefault="00BD136A" w:rsidP="00BD136A">
      <w:pPr>
        <w:spacing w:line="400" w:lineRule="exact"/>
        <w:ind w:firstLineChars="200" w:firstLine="420"/>
      </w:pPr>
      <w:r>
        <w:rPr>
          <w:rFonts w:hint="eastAsia"/>
        </w:rPr>
        <w:t>学生只可看到个人的获奖信息。</w:t>
      </w:r>
    </w:p>
    <w:p w14:paraId="0B24AF99" w14:textId="38823176" w:rsidR="00BD136A" w:rsidRDefault="00BD136A" w:rsidP="00BD136A">
      <w:pPr>
        <w:spacing w:line="40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）查询学生出勤信息</w:t>
      </w:r>
    </w:p>
    <w:p w14:paraId="19712AC5" w14:textId="5E5894B2" w:rsidR="00BD136A" w:rsidRDefault="00BD136A" w:rsidP="00BD136A">
      <w:pPr>
        <w:spacing w:line="400" w:lineRule="exact"/>
        <w:ind w:firstLineChars="200" w:firstLine="420"/>
      </w:pPr>
      <w:r>
        <w:rPr>
          <w:rFonts w:hint="eastAsia"/>
        </w:rPr>
        <w:t>管理员和教师权限可以查询学生所有出勤信息。</w:t>
      </w:r>
    </w:p>
    <w:p w14:paraId="3C8310B4" w14:textId="5AD3A40C" w:rsidR="00BD136A" w:rsidRDefault="00BD136A" w:rsidP="00BD136A">
      <w:pPr>
        <w:spacing w:line="400" w:lineRule="exact"/>
        <w:ind w:firstLineChars="200" w:firstLine="420"/>
      </w:pPr>
      <w:r>
        <w:rPr>
          <w:rFonts w:hint="eastAsia"/>
        </w:rPr>
        <w:t>学生只可看到个人的出勤信息。</w:t>
      </w:r>
    </w:p>
    <w:p w14:paraId="04494E22" w14:textId="77777777" w:rsidR="0026748F" w:rsidRPr="00BD136A" w:rsidRDefault="0026748F" w:rsidP="00BD136A">
      <w:pPr>
        <w:spacing w:line="400" w:lineRule="exact"/>
        <w:ind w:firstLineChars="200" w:firstLine="420"/>
      </w:pPr>
    </w:p>
    <w:p w14:paraId="7FDF2A13" w14:textId="6CAA42DA" w:rsidR="003303C5" w:rsidRPr="007417BF" w:rsidRDefault="003303C5">
      <w:pPr>
        <w:pStyle w:val="1"/>
        <w:spacing w:before="0" w:after="0" w:line="360" w:lineRule="auto"/>
        <w:rPr>
          <w:rFonts w:ascii="黑体" w:eastAsia="黑体"/>
          <w:b w:val="0"/>
          <w:sz w:val="30"/>
        </w:rPr>
      </w:pPr>
      <w:bookmarkStart w:id="40" w:name="_Toc42850823"/>
      <w:r w:rsidRPr="007417BF">
        <w:rPr>
          <w:rFonts w:ascii="黑体" w:eastAsia="黑体" w:hint="eastAsia"/>
          <w:b w:val="0"/>
          <w:sz w:val="30"/>
        </w:rPr>
        <w:t xml:space="preserve">3 </w:t>
      </w:r>
      <w:bookmarkEnd w:id="35"/>
      <w:bookmarkEnd w:id="36"/>
      <w:bookmarkEnd w:id="37"/>
      <w:bookmarkEnd w:id="38"/>
      <w:r w:rsidR="00320567">
        <w:rPr>
          <w:rFonts w:ascii="黑体" w:eastAsia="黑体" w:hint="eastAsia"/>
          <w:b w:val="0"/>
          <w:sz w:val="30"/>
        </w:rPr>
        <w:t>交互</w:t>
      </w:r>
      <w:r w:rsidR="00A6227A" w:rsidRPr="007417BF">
        <w:rPr>
          <w:rFonts w:ascii="黑体" w:eastAsia="黑体" w:hint="eastAsia"/>
          <w:b w:val="0"/>
          <w:sz w:val="30"/>
        </w:rPr>
        <w:t>界面设计</w:t>
      </w:r>
      <w:bookmarkEnd w:id="40"/>
    </w:p>
    <w:p w14:paraId="2F5E11F7" w14:textId="77777777" w:rsidR="003303C5" w:rsidRPr="007417BF" w:rsidRDefault="002C1792" w:rsidP="002C1792">
      <w:pPr>
        <w:pStyle w:val="2"/>
        <w:spacing w:before="0" w:after="0" w:line="360" w:lineRule="auto"/>
        <w:rPr>
          <w:b w:val="0"/>
          <w:sz w:val="28"/>
        </w:rPr>
      </w:pPr>
      <w:bookmarkStart w:id="41" w:name="_Toc42850824"/>
      <w:r w:rsidRPr="007417BF">
        <w:rPr>
          <w:rFonts w:hint="eastAsia"/>
          <w:b w:val="0"/>
          <w:sz w:val="28"/>
        </w:rPr>
        <w:t>3.1</w:t>
      </w:r>
      <w:r w:rsidR="00190E1A">
        <w:rPr>
          <w:rFonts w:hint="eastAsia"/>
          <w:b w:val="0"/>
          <w:sz w:val="28"/>
        </w:rPr>
        <w:t xml:space="preserve"> </w:t>
      </w:r>
      <w:r w:rsidRPr="007417BF">
        <w:rPr>
          <w:rFonts w:hint="eastAsia"/>
          <w:b w:val="0"/>
          <w:sz w:val="28"/>
        </w:rPr>
        <w:t>控件介绍</w:t>
      </w:r>
      <w:bookmarkEnd w:id="41"/>
    </w:p>
    <w:p w14:paraId="33542D49" w14:textId="2D47776C" w:rsidR="00510AAA" w:rsidRPr="00171CBE" w:rsidRDefault="00F12CDB" w:rsidP="00F12CDB">
      <w:pPr>
        <w:spacing w:line="400" w:lineRule="exact"/>
        <w:ind w:firstLineChars="200" w:firstLine="480"/>
        <w:rPr>
          <w:sz w:val="24"/>
        </w:rPr>
      </w:pPr>
      <w:r w:rsidRPr="00171CBE">
        <w:rPr>
          <w:rFonts w:hint="eastAsia"/>
          <w:sz w:val="24"/>
        </w:rPr>
        <w:t>控件是用户与之交互以输入或操作数据的对象，是具有用户界面的组件。</w:t>
      </w:r>
    </w:p>
    <w:p w14:paraId="3489AE9E" w14:textId="7092E424" w:rsidR="00171CBE" w:rsidRPr="00171CBE" w:rsidRDefault="00171CBE" w:rsidP="00171CBE">
      <w:pPr>
        <w:spacing w:line="400" w:lineRule="exact"/>
        <w:ind w:firstLineChars="200" w:firstLine="480"/>
        <w:rPr>
          <w:sz w:val="24"/>
        </w:rPr>
      </w:pPr>
      <w:r w:rsidRPr="00171CBE">
        <w:rPr>
          <w:rFonts w:hint="eastAsia"/>
          <w:sz w:val="24"/>
        </w:rPr>
        <w:t>本学生信息管理系统主要使用了一下控件：</w:t>
      </w:r>
      <w:r w:rsidRPr="00171CBE">
        <w:rPr>
          <w:rFonts w:hint="eastAsia"/>
          <w:sz w:val="24"/>
        </w:rPr>
        <w:t>input</w:t>
      </w:r>
      <w:r w:rsidRPr="00171CBE">
        <w:rPr>
          <w:rFonts w:hint="eastAsia"/>
          <w:sz w:val="24"/>
        </w:rPr>
        <w:t>文本输入，</w:t>
      </w:r>
      <w:r w:rsidRPr="00171CBE">
        <w:rPr>
          <w:rFonts w:hint="eastAsia"/>
          <w:sz w:val="24"/>
        </w:rPr>
        <w:t>form</w:t>
      </w:r>
      <w:r w:rsidRPr="00171CBE">
        <w:rPr>
          <w:rFonts w:hint="eastAsia"/>
          <w:sz w:val="24"/>
        </w:rPr>
        <w:t>表单，</w:t>
      </w:r>
      <w:r w:rsidRPr="00171CBE">
        <w:rPr>
          <w:rFonts w:hint="eastAsia"/>
          <w:sz w:val="24"/>
        </w:rPr>
        <w:t>button</w:t>
      </w:r>
      <w:r w:rsidRPr="00171CBE">
        <w:rPr>
          <w:rFonts w:hint="eastAsia"/>
          <w:sz w:val="24"/>
        </w:rPr>
        <w:t>按</w:t>
      </w:r>
      <w:r w:rsidRPr="00171CBE">
        <w:rPr>
          <w:rFonts w:hint="eastAsia"/>
          <w:sz w:val="24"/>
        </w:rPr>
        <w:lastRenderedPageBreak/>
        <w:t>钮，</w:t>
      </w:r>
      <w:r w:rsidRPr="00171CBE">
        <w:rPr>
          <w:rFonts w:hint="eastAsia"/>
          <w:sz w:val="24"/>
        </w:rPr>
        <w:t>radio</w:t>
      </w:r>
      <w:r w:rsidRPr="00171CBE">
        <w:rPr>
          <w:rFonts w:hint="eastAsia"/>
          <w:sz w:val="24"/>
        </w:rPr>
        <w:t>单选按钮</w:t>
      </w:r>
      <w:r w:rsidR="007054DF">
        <w:rPr>
          <w:rFonts w:hint="eastAsia"/>
          <w:sz w:val="24"/>
        </w:rPr>
        <w:t>，</w:t>
      </w:r>
      <w:r w:rsidR="007054DF">
        <w:rPr>
          <w:rFonts w:hint="eastAsia"/>
          <w:sz w:val="24"/>
        </w:rPr>
        <w:t>table</w:t>
      </w:r>
      <w:r w:rsidR="007054DF">
        <w:rPr>
          <w:rFonts w:hint="eastAsia"/>
          <w:sz w:val="24"/>
        </w:rPr>
        <w:t>表格</w:t>
      </w:r>
      <w:r w:rsidRPr="00171CBE">
        <w:rPr>
          <w:rFonts w:hint="eastAsia"/>
          <w:sz w:val="24"/>
        </w:rPr>
        <w:t>等。</w:t>
      </w:r>
    </w:p>
    <w:p w14:paraId="08EB1A37" w14:textId="4955F840" w:rsidR="00171CBE" w:rsidRDefault="00171CBE" w:rsidP="00C8029B">
      <w:pPr>
        <w:spacing w:line="400" w:lineRule="exact"/>
        <w:ind w:firstLineChars="200" w:firstLine="480"/>
        <w:rPr>
          <w:sz w:val="24"/>
        </w:rPr>
      </w:pPr>
      <w:r w:rsidRPr="00171CBE">
        <w:rPr>
          <w:rFonts w:hint="eastAsia"/>
          <w:sz w:val="24"/>
        </w:rPr>
        <w:t>除了以上一些基础常见的</w:t>
      </w:r>
      <w:r w:rsidRPr="00171CBE">
        <w:rPr>
          <w:rFonts w:hint="eastAsia"/>
          <w:sz w:val="24"/>
        </w:rPr>
        <w:t>html</w:t>
      </w:r>
      <w:r w:rsidRPr="00171CBE">
        <w:rPr>
          <w:rFonts w:hint="eastAsia"/>
          <w:sz w:val="24"/>
        </w:rPr>
        <w:t>控件等，本系统采用了</w:t>
      </w:r>
      <w:r w:rsidRPr="00171CBE">
        <w:rPr>
          <w:sz w:val="24"/>
        </w:rPr>
        <w:t>BootStrap(web</w:t>
      </w:r>
      <w:r w:rsidRPr="00171CBE">
        <w:rPr>
          <w:rFonts w:hint="eastAsia"/>
          <w:sz w:val="24"/>
        </w:rPr>
        <w:t>框架</w:t>
      </w:r>
      <w:r w:rsidRPr="00171CBE">
        <w:rPr>
          <w:sz w:val="24"/>
        </w:rPr>
        <w:t>)</w:t>
      </w:r>
      <w:r>
        <w:rPr>
          <w:rFonts w:hint="eastAsia"/>
          <w:sz w:val="24"/>
        </w:rPr>
        <w:t>前端开发框架。它是基于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开发的简洁、直观、强悍的前端开发框架，使得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开发更快捷。</w:t>
      </w:r>
      <w:r>
        <w:rPr>
          <w:rFonts w:hint="eastAsia"/>
          <w:sz w:val="24"/>
        </w:rPr>
        <w:t>BootStrap</w:t>
      </w:r>
      <w:r>
        <w:rPr>
          <w:rFonts w:hint="eastAsia"/>
          <w:sz w:val="24"/>
        </w:rPr>
        <w:t>提供了优雅的</w:t>
      </w:r>
      <w:r>
        <w:rPr>
          <w:rFonts w:hint="eastAsia"/>
          <w:sz w:val="24"/>
        </w:rPr>
        <w:t>HTML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规范。包括了丰富的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组件</w:t>
      </w:r>
      <w:r w:rsidR="00C8029B">
        <w:rPr>
          <w:rFonts w:hint="eastAsia"/>
          <w:sz w:val="24"/>
        </w:rPr>
        <w:t>。</w:t>
      </w:r>
      <w:r w:rsidR="00C8029B">
        <w:rPr>
          <w:sz w:val="24"/>
        </w:rPr>
        <w:t xml:space="preserve"> </w:t>
      </w:r>
      <w:r>
        <w:rPr>
          <w:rFonts w:hint="eastAsia"/>
          <w:sz w:val="24"/>
        </w:rPr>
        <w:t>另外，使用了</w:t>
      </w:r>
      <w:r>
        <w:rPr>
          <w:rFonts w:hint="eastAsia"/>
          <w:sz w:val="24"/>
        </w:rPr>
        <w:t>BootStrap</w:t>
      </w:r>
      <w:r>
        <w:rPr>
          <w:rFonts w:hint="eastAsia"/>
          <w:sz w:val="24"/>
        </w:rPr>
        <w:t>支持的</w:t>
      </w:r>
      <w:r>
        <w:rPr>
          <w:rFonts w:hint="eastAsia"/>
          <w:sz w:val="24"/>
        </w:rPr>
        <w:t>Glyphicons</w:t>
      </w:r>
      <w:r>
        <w:rPr>
          <w:rFonts w:hint="eastAsia"/>
          <w:sz w:val="24"/>
        </w:rPr>
        <w:t>字体图标，使得页面更加简洁美观。</w:t>
      </w:r>
    </w:p>
    <w:p w14:paraId="6564BE0F" w14:textId="249290CD" w:rsidR="00C8029B" w:rsidRDefault="009A63BE" w:rsidP="00C8029B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本系统主要有两个界面。一是</w:t>
      </w:r>
      <w:r w:rsidR="00C8029B">
        <w:rPr>
          <w:rFonts w:hint="eastAsia"/>
          <w:sz w:val="24"/>
        </w:rPr>
        <w:t>系统登录页面，如图</w:t>
      </w:r>
      <w:r w:rsidR="00C8029B">
        <w:rPr>
          <w:rFonts w:hint="eastAsia"/>
          <w:sz w:val="24"/>
        </w:rPr>
        <w:t>3-1</w:t>
      </w:r>
      <w:r w:rsidR="00C8029B">
        <w:rPr>
          <w:rFonts w:hint="eastAsia"/>
          <w:sz w:val="24"/>
        </w:rPr>
        <w:t>。</w:t>
      </w:r>
    </w:p>
    <w:p w14:paraId="09E0AE42" w14:textId="0B9D8AD9" w:rsidR="00C8029B" w:rsidRPr="00C8029B" w:rsidRDefault="00C8029B" w:rsidP="00C8029B">
      <w:pPr>
        <w:widowControl/>
        <w:jc w:val="center"/>
        <w:rPr>
          <w:rFonts w:ascii="宋体" w:hAnsi="宋体" w:cs="宋体" w:hint="eastAsia"/>
          <w:kern w:val="0"/>
          <w:sz w:val="24"/>
        </w:rPr>
      </w:pPr>
      <w:r w:rsidRPr="00C8029B">
        <w:rPr>
          <w:rFonts w:ascii="宋体" w:hAnsi="宋体" w:cs="宋体"/>
          <w:kern w:val="0"/>
          <w:sz w:val="24"/>
        </w:rPr>
        <w:fldChar w:fldCharType="begin"/>
      </w:r>
      <w:r w:rsidRPr="00C8029B">
        <w:rPr>
          <w:rFonts w:ascii="宋体" w:hAnsi="宋体" w:cs="宋体"/>
          <w:kern w:val="0"/>
          <w:sz w:val="24"/>
        </w:rPr>
        <w:instrText xml:space="preserve"> INCLUDEPICTURE "C:\\Users\\13296\\AppData\\Roaming\\Tencent\\Users\\1329669644\\QQ\\WinTemp\\RichOle\\55PEADLM7T@UJ`P~P(A3Q(5.png" \* MERGEFORMATINET </w:instrText>
      </w:r>
      <w:r w:rsidRPr="00C8029B">
        <w:rPr>
          <w:rFonts w:ascii="宋体" w:hAnsi="宋体" w:cs="宋体"/>
          <w:kern w:val="0"/>
          <w:sz w:val="24"/>
        </w:rPr>
        <w:fldChar w:fldCharType="separate"/>
      </w:r>
      <w:r w:rsidRPr="00C8029B">
        <w:rPr>
          <w:rFonts w:ascii="宋体" w:hAnsi="宋体" w:cs="宋体"/>
          <w:kern w:val="0"/>
          <w:sz w:val="24"/>
        </w:rPr>
        <w:pict w14:anchorId="7065D083">
          <v:shape id="_x0000_i1061" type="#_x0000_t75" alt="" style="width:447.6pt;height:197.4pt">
            <v:imagedata r:id="rId19" r:href="rId20" croptop="9240f" cropleft="2531f" cropright="1920f"/>
          </v:shape>
        </w:pict>
      </w:r>
      <w:r w:rsidRPr="00C8029B">
        <w:rPr>
          <w:rFonts w:ascii="宋体" w:hAnsi="宋体" w:cs="宋体"/>
          <w:kern w:val="0"/>
          <w:sz w:val="24"/>
        </w:rPr>
        <w:fldChar w:fldCharType="end"/>
      </w:r>
    </w:p>
    <w:p w14:paraId="25C9D617" w14:textId="0F19850C" w:rsidR="00C8029B" w:rsidRPr="00C8029B" w:rsidRDefault="00C8029B" w:rsidP="00C8029B">
      <w:pPr>
        <w:spacing w:line="400" w:lineRule="exact"/>
        <w:ind w:firstLineChars="200" w:firstLine="48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3-1</w:t>
      </w:r>
      <w:r>
        <w:rPr>
          <w:sz w:val="24"/>
        </w:rPr>
        <w:t xml:space="preserve"> </w:t>
      </w:r>
      <w:r>
        <w:rPr>
          <w:rFonts w:hint="eastAsia"/>
          <w:sz w:val="24"/>
        </w:rPr>
        <w:t>系统登陆界面</w:t>
      </w:r>
    </w:p>
    <w:p w14:paraId="04F536F8" w14:textId="6111D27B" w:rsidR="009A63BE" w:rsidRDefault="00C8029B" w:rsidP="00171CB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二是信息管理系统主界面，如图</w:t>
      </w:r>
      <w:r>
        <w:rPr>
          <w:rFonts w:hint="eastAsia"/>
          <w:sz w:val="24"/>
        </w:rPr>
        <w:t>3-2</w:t>
      </w:r>
      <w:r>
        <w:rPr>
          <w:rFonts w:hint="eastAsia"/>
          <w:sz w:val="24"/>
        </w:rPr>
        <w:t>。</w:t>
      </w:r>
    </w:p>
    <w:p w14:paraId="1DF9FB55" w14:textId="7CED4B57" w:rsidR="00C8029B" w:rsidRPr="00C8029B" w:rsidRDefault="00C8029B" w:rsidP="00C8029B">
      <w:pPr>
        <w:widowControl/>
        <w:jc w:val="center"/>
        <w:rPr>
          <w:rFonts w:ascii="宋体" w:hAnsi="宋体" w:cs="宋体"/>
          <w:kern w:val="0"/>
          <w:sz w:val="24"/>
        </w:rPr>
      </w:pPr>
      <w:r w:rsidRPr="00C8029B">
        <w:rPr>
          <w:rFonts w:ascii="宋体" w:hAnsi="宋体" w:cs="宋体"/>
          <w:kern w:val="0"/>
          <w:sz w:val="24"/>
        </w:rPr>
        <w:fldChar w:fldCharType="begin"/>
      </w:r>
      <w:r w:rsidRPr="00C8029B">
        <w:rPr>
          <w:rFonts w:ascii="宋体" w:hAnsi="宋体" w:cs="宋体"/>
          <w:kern w:val="0"/>
          <w:sz w:val="24"/>
        </w:rPr>
        <w:instrText xml:space="preserve"> INCLUDEPICTURE "C:\\Users\\13296\\AppData\\Roaming\\Tencent\\Users\\1329669644\\QQ\\WinTemp\\RichOle\\M4FRQK2R~S3[IWIFW5{$3MR.png" \* MERGEFORMATINET </w:instrText>
      </w:r>
      <w:r w:rsidRPr="00C8029B">
        <w:rPr>
          <w:rFonts w:ascii="宋体" w:hAnsi="宋体" w:cs="宋体"/>
          <w:kern w:val="0"/>
          <w:sz w:val="24"/>
        </w:rPr>
        <w:fldChar w:fldCharType="separate"/>
      </w:r>
      <w:r w:rsidRPr="00C8029B">
        <w:rPr>
          <w:rFonts w:ascii="宋体" w:hAnsi="宋体" w:cs="宋体"/>
          <w:kern w:val="0"/>
          <w:sz w:val="24"/>
        </w:rPr>
        <w:pict w14:anchorId="417AC590">
          <v:shape id="_x0000_i1056" type="#_x0000_t75" alt="" style="width:460.2pt;height:293.4pt">
            <v:imagedata r:id="rId21" r:href="rId22"/>
          </v:shape>
        </w:pict>
      </w:r>
      <w:r w:rsidRPr="00C8029B">
        <w:rPr>
          <w:rFonts w:ascii="宋体" w:hAnsi="宋体" w:cs="宋体"/>
          <w:kern w:val="0"/>
          <w:sz w:val="24"/>
        </w:rPr>
        <w:fldChar w:fldCharType="end"/>
      </w:r>
    </w:p>
    <w:p w14:paraId="03C4B093" w14:textId="61FC0AFA" w:rsidR="00C8029B" w:rsidRPr="00171CBE" w:rsidRDefault="00C8029B" w:rsidP="00C8029B">
      <w:pPr>
        <w:spacing w:line="400" w:lineRule="exact"/>
        <w:ind w:firstLineChars="200" w:firstLine="48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3-2</w:t>
      </w:r>
      <w:r>
        <w:rPr>
          <w:sz w:val="24"/>
        </w:rPr>
        <w:t xml:space="preserve"> </w:t>
      </w:r>
      <w:r>
        <w:rPr>
          <w:rFonts w:hint="eastAsia"/>
          <w:sz w:val="24"/>
        </w:rPr>
        <w:t>系统主界面</w:t>
      </w:r>
    </w:p>
    <w:p w14:paraId="3F5A0C48" w14:textId="3660FD21" w:rsidR="007417BF" w:rsidRPr="007417BF" w:rsidRDefault="007417BF" w:rsidP="007417BF">
      <w:pPr>
        <w:pStyle w:val="2"/>
        <w:spacing w:before="0" w:after="0" w:line="360" w:lineRule="auto"/>
        <w:rPr>
          <w:b w:val="0"/>
          <w:sz w:val="28"/>
        </w:rPr>
      </w:pPr>
      <w:bookmarkStart w:id="42" w:name="_Toc42850825"/>
      <w:r w:rsidRPr="007417BF">
        <w:rPr>
          <w:rFonts w:hint="eastAsia"/>
          <w:b w:val="0"/>
          <w:sz w:val="28"/>
        </w:rPr>
        <w:lastRenderedPageBreak/>
        <w:t>3.</w:t>
      </w:r>
      <w:r>
        <w:rPr>
          <w:rFonts w:hint="eastAsia"/>
          <w:b w:val="0"/>
          <w:sz w:val="28"/>
        </w:rPr>
        <w:t>2</w:t>
      </w:r>
      <w:r w:rsidR="00190E1A">
        <w:rPr>
          <w:rFonts w:hint="eastAsia"/>
          <w:b w:val="0"/>
          <w:sz w:val="28"/>
        </w:rPr>
        <w:t xml:space="preserve"> </w:t>
      </w:r>
      <w:r w:rsidR="00CC4002">
        <w:rPr>
          <w:rFonts w:hint="eastAsia"/>
          <w:b w:val="0"/>
          <w:sz w:val="28"/>
        </w:rPr>
        <w:t>Form</w:t>
      </w:r>
      <w:r w:rsidR="00CC4002">
        <w:rPr>
          <w:rFonts w:hint="eastAsia"/>
          <w:b w:val="0"/>
          <w:sz w:val="28"/>
        </w:rPr>
        <w:t>表单</w:t>
      </w:r>
      <w:r w:rsidR="005A2D46">
        <w:rPr>
          <w:rFonts w:hint="eastAsia"/>
          <w:b w:val="0"/>
          <w:sz w:val="28"/>
        </w:rPr>
        <w:t>（</w:t>
      </w:r>
      <w:r w:rsidR="00912F32">
        <w:rPr>
          <w:rFonts w:hint="eastAsia"/>
          <w:b w:val="0"/>
          <w:sz w:val="28"/>
        </w:rPr>
        <w:t>以下</w:t>
      </w:r>
      <w:r w:rsidR="005A2D46">
        <w:rPr>
          <w:rFonts w:hint="eastAsia"/>
          <w:b w:val="0"/>
          <w:sz w:val="28"/>
        </w:rPr>
        <w:t>逐个阐述</w:t>
      </w:r>
      <w:r w:rsidR="00912F32">
        <w:rPr>
          <w:rFonts w:hint="eastAsia"/>
          <w:b w:val="0"/>
          <w:sz w:val="28"/>
        </w:rPr>
        <w:t>：</w:t>
      </w:r>
      <w:r w:rsidR="005A2D46">
        <w:rPr>
          <w:rFonts w:hint="eastAsia"/>
          <w:b w:val="0"/>
          <w:sz w:val="28"/>
        </w:rPr>
        <w:t>你选用的控件</w:t>
      </w:r>
      <w:r w:rsidR="00912F32">
        <w:rPr>
          <w:rFonts w:hint="eastAsia"/>
          <w:b w:val="0"/>
          <w:sz w:val="28"/>
        </w:rPr>
        <w:t>的</w:t>
      </w:r>
      <w:r w:rsidR="004B128F">
        <w:rPr>
          <w:rFonts w:hint="eastAsia"/>
          <w:b w:val="0"/>
          <w:sz w:val="28"/>
        </w:rPr>
        <w:t>截图、</w:t>
      </w:r>
      <w:r w:rsidR="005A2D46">
        <w:rPr>
          <w:rFonts w:hint="eastAsia"/>
          <w:b w:val="0"/>
          <w:sz w:val="28"/>
        </w:rPr>
        <w:t>特点</w:t>
      </w:r>
      <w:r w:rsidR="004B128F">
        <w:rPr>
          <w:rFonts w:hint="eastAsia"/>
          <w:b w:val="0"/>
          <w:sz w:val="28"/>
        </w:rPr>
        <w:t>、</w:t>
      </w:r>
      <w:r w:rsidR="005A2D46">
        <w:rPr>
          <w:rFonts w:hint="eastAsia"/>
          <w:b w:val="0"/>
          <w:sz w:val="28"/>
        </w:rPr>
        <w:t>选用理由）</w:t>
      </w:r>
      <w:bookmarkEnd w:id="42"/>
    </w:p>
    <w:p w14:paraId="7C95F9EC" w14:textId="0790A29E" w:rsidR="007417BF" w:rsidRDefault="00CC4002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为了用户输入数据并向服务器端传送，本系统使用了大量的表单控件</w:t>
      </w:r>
      <w:r w:rsidR="000850F5">
        <w:rPr>
          <w:rFonts w:ascii="宋体" w:hAnsi="宋体" w:hint="eastAsia"/>
          <w:sz w:val="24"/>
        </w:rPr>
        <w:t>。如图3-</w:t>
      </w:r>
      <w:r w:rsidR="00C8029B">
        <w:rPr>
          <w:rFonts w:ascii="宋体" w:hAnsi="宋体" w:hint="eastAsia"/>
          <w:sz w:val="24"/>
        </w:rPr>
        <w:t>3</w:t>
      </w:r>
      <w:r w:rsidR="006F7572">
        <w:rPr>
          <w:rFonts w:ascii="宋体" w:hAnsi="宋体" w:hint="eastAsia"/>
          <w:sz w:val="24"/>
        </w:rPr>
        <w:t>、图3-</w:t>
      </w:r>
      <w:r w:rsidR="00C8029B">
        <w:rPr>
          <w:rFonts w:ascii="宋体" w:hAnsi="宋体" w:hint="eastAsia"/>
          <w:sz w:val="24"/>
        </w:rPr>
        <w:t>4</w:t>
      </w:r>
      <w:r w:rsidR="006F7572">
        <w:rPr>
          <w:rFonts w:ascii="宋体" w:hAnsi="宋体" w:hint="eastAsia"/>
          <w:sz w:val="24"/>
        </w:rPr>
        <w:t>。</w:t>
      </w:r>
    </w:p>
    <w:p w14:paraId="52E6AC2F" w14:textId="5D35135E" w:rsidR="000850F5" w:rsidRPr="000850F5" w:rsidRDefault="000850F5" w:rsidP="000850F5">
      <w:pPr>
        <w:widowControl/>
        <w:jc w:val="center"/>
        <w:rPr>
          <w:rFonts w:ascii="宋体" w:hAnsi="宋体" w:cs="宋体"/>
          <w:kern w:val="0"/>
          <w:sz w:val="24"/>
        </w:rPr>
      </w:pPr>
      <w:r w:rsidRPr="000850F5">
        <w:rPr>
          <w:rFonts w:ascii="宋体" w:hAnsi="宋体" w:cs="宋体"/>
          <w:kern w:val="0"/>
          <w:sz w:val="24"/>
        </w:rPr>
        <w:fldChar w:fldCharType="begin"/>
      </w:r>
      <w:r w:rsidRPr="000850F5">
        <w:rPr>
          <w:rFonts w:ascii="宋体" w:hAnsi="宋体" w:cs="宋体"/>
          <w:kern w:val="0"/>
          <w:sz w:val="24"/>
        </w:rPr>
        <w:instrText xml:space="preserve"> INCLUDEPICTURE "C:\\Users\\13296\\AppData\\Roaming\\Tencent\\Users\\1329669644\\QQ\\WinTemp\\RichOle\\AFINOIU8NK]_@Z}K${AR~}A.png" \* MERGEFORMATINET </w:instrText>
      </w:r>
      <w:r w:rsidRPr="000850F5">
        <w:rPr>
          <w:rFonts w:ascii="宋体" w:hAnsi="宋体" w:cs="宋体"/>
          <w:kern w:val="0"/>
          <w:sz w:val="24"/>
        </w:rPr>
        <w:fldChar w:fldCharType="separate"/>
      </w:r>
      <w:r w:rsidR="007631EA">
        <w:rPr>
          <w:rFonts w:ascii="宋体" w:hAnsi="宋体" w:cs="宋体"/>
          <w:kern w:val="0"/>
          <w:sz w:val="24"/>
        </w:rPr>
        <w:fldChar w:fldCharType="begin"/>
      </w:r>
      <w:r w:rsidR="007631EA">
        <w:rPr>
          <w:rFonts w:ascii="宋体" w:hAnsi="宋体" w:cs="宋体"/>
          <w:kern w:val="0"/>
          <w:sz w:val="24"/>
        </w:rPr>
        <w:instrText xml:space="preserve"> INCLUDEPICTURE  "C:\\Users\\13296\\AppData\\Roaming\\Tencent\\Users\\1329669644\\QQ\\WinTemp\\RichOle\\AFINOIU8NK]_@Z}K${AR~}A.png" \* MERGEFORMATINET </w:instrText>
      </w:r>
      <w:r w:rsidR="007631EA">
        <w:rPr>
          <w:rFonts w:ascii="宋体" w:hAnsi="宋体" w:cs="宋体"/>
          <w:kern w:val="0"/>
          <w:sz w:val="24"/>
        </w:rPr>
        <w:fldChar w:fldCharType="separate"/>
      </w:r>
      <w:r w:rsidR="0080460D">
        <w:rPr>
          <w:rFonts w:ascii="宋体" w:hAnsi="宋体" w:cs="宋体"/>
          <w:kern w:val="0"/>
          <w:sz w:val="24"/>
        </w:rPr>
        <w:fldChar w:fldCharType="begin"/>
      </w:r>
      <w:r w:rsidR="0080460D">
        <w:rPr>
          <w:rFonts w:ascii="宋体" w:hAnsi="宋体" w:cs="宋体"/>
          <w:kern w:val="0"/>
          <w:sz w:val="24"/>
        </w:rPr>
        <w:instrText xml:space="preserve"> INCLUDEPICTURE  "C:\\Users\\13296\\AppData\\Roaming\\Tencent\\Users\\1329669644\\QQ\\WinTemp\\RichOle\\AFINOIU8NK]_@Z}K${AR~}A.png" \* MERGEFORMATINET </w:instrText>
      </w:r>
      <w:r w:rsidR="0080460D">
        <w:rPr>
          <w:rFonts w:ascii="宋体" w:hAnsi="宋体" w:cs="宋体"/>
          <w:kern w:val="0"/>
          <w:sz w:val="24"/>
        </w:rPr>
        <w:fldChar w:fldCharType="separate"/>
      </w:r>
      <w:r w:rsidR="0080460D">
        <w:rPr>
          <w:rFonts w:ascii="宋体" w:hAnsi="宋体" w:cs="宋体"/>
          <w:kern w:val="0"/>
          <w:sz w:val="24"/>
        </w:rPr>
        <w:pict w14:anchorId="761D08C7">
          <v:shape id="_x0000_i1026" type="#_x0000_t75" alt="" style="width:388.2pt;height:162pt">
            <v:imagedata r:id="rId23" r:href="rId24"/>
          </v:shape>
        </w:pict>
      </w:r>
      <w:r w:rsidR="0080460D">
        <w:rPr>
          <w:rFonts w:ascii="宋体" w:hAnsi="宋体" w:cs="宋体"/>
          <w:kern w:val="0"/>
          <w:sz w:val="24"/>
        </w:rPr>
        <w:fldChar w:fldCharType="end"/>
      </w:r>
      <w:r w:rsidR="007631EA">
        <w:rPr>
          <w:rFonts w:ascii="宋体" w:hAnsi="宋体" w:cs="宋体"/>
          <w:kern w:val="0"/>
          <w:sz w:val="24"/>
        </w:rPr>
        <w:fldChar w:fldCharType="end"/>
      </w:r>
      <w:r w:rsidRPr="000850F5">
        <w:rPr>
          <w:rFonts w:ascii="宋体" w:hAnsi="宋体" w:cs="宋体"/>
          <w:kern w:val="0"/>
          <w:sz w:val="24"/>
        </w:rPr>
        <w:fldChar w:fldCharType="end"/>
      </w:r>
    </w:p>
    <w:p w14:paraId="1595336D" w14:textId="1010E63D" w:rsidR="000850F5" w:rsidRDefault="000850F5" w:rsidP="006F7572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图3</w:t>
      </w:r>
      <w:r w:rsidR="00C8029B">
        <w:rPr>
          <w:rFonts w:ascii="宋体" w:hAnsi="宋体" w:cs="宋体" w:hint="eastAsia"/>
          <w:kern w:val="0"/>
          <w:sz w:val="24"/>
        </w:rPr>
        <w:t>-3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登录界面From表单</w:t>
      </w:r>
    </w:p>
    <w:p w14:paraId="28BED236" w14:textId="6936E0A6" w:rsidR="000850F5" w:rsidRPr="000850F5" w:rsidRDefault="000850F5" w:rsidP="000850F5">
      <w:pPr>
        <w:widowControl/>
        <w:jc w:val="center"/>
        <w:rPr>
          <w:rFonts w:ascii="宋体" w:hAnsi="宋体" w:cs="宋体"/>
          <w:kern w:val="0"/>
          <w:sz w:val="24"/>
        </w:rPr>
      </w:pPr>
      <w:r w:rsidRPr="000850F5">
        <w:rPr>
          <w:rFonts w:ascii="宋体" w:hAnsi="宋体" w:cs="宋体"/>
          <w:kern w:val="0"/>
          <w:sz w:val="24"/>
        </w:rPr>
        <w:fldChar w:fldCharType="begin"/>
      </w:r>
      <w:r w:rsidRPr="000850F5">
        <w:rPr>
          <w:rFonts w:ascii="宋体" w:hAnsi="宋体" w:cs="宋体"/>
          <w:kern w:val="0"/>
          <w:sz w:val="24"/>
        </w:rPr>
        <w:instrText xml:space="preserve"> INCLUDEPICTURE "C:\\Users\\13296\\AppData\\Roaming\\Tencent\\Users\\1329669644\\QQ\\WinTemp\\RichOle\\3)UAK38%PP28T1D5[~U]9II.png" \* MERGEFORMATINET </w:instrText>
      </w:r>
      <w:r w:rsidRPr="000850F5">
        <w:rPr>
          <w:rFonts w:ascii="宋体" w:hAnsi="宋体" w:cs="宋体"/>
          <w:kern w:val="0"/>
          <w:sz w:val="24"/>
        </w:rPr>
        <w:fldChar w:fldCharType="separate"/>
      </w:r>
      <w:r w:rsidR="007631EA">
        <w:rPr>
          <w:rFonts w:ascii="宋体" w:hAnsi="宋体" w:cs="宋体"/>
          <w:kern w:val="0"/>
          <w:sz w:val="24"/>
        </w:rPr>
        <w:fldChar w:fldCharType="begin"/>
      </w:r>
      <w:r w:rsidR="007631EA">
        <w:rPr>
          <w:rFonts w:ascii="宋体" w:hAnsi="宋体" w:cs="宋体"/>
          <w:kern w:val="0"/>
          <w:sz w:val="24"/>
        </w:rPr>
        <w:instrText xml:space="preserve"> INCLUDEPICTURE  "C:\\Users\\13296\\AppData\\Roaming\\Tencent\\Users\\1329669644\\QQ\\WinTemp\\RichOle\\3)UAK38%PP28T1D5[~U]9II.png" \* MERGEFORMATINET </w:instrText>
      </w:r>
      <w:r w:rsidR="007631EA">
        <w:rPr>
          <w:rFonts w:ascii="宋体" w:hAnsi="宋体" w:cs="宋体"/>
          <w:kern w:val="0"/>
          <w:sz w:val="24"/>
        </w:rPr>
        <w:fldChar w:fldCharType="separate"/>
      </w:r>
      <w:r w:rsidR="0080460D">
        <w:rPr>
          <w:rFonts w:ascii="宋体" w:hAnsi="宋体" w:cs="宋体"/>
          <w:kern w:val="0"/>
          <w:sz w:val="24"/>
        </w:rPr>
        <w:fldChar w:fldCharType="begin"/>
      </w:r>
      <w:r w:rsidR="0080460D">
        <w:rPr>
          <w:rFonts w:ascii="宋体" w:hAnsi="宋体" w:cs="宋体"/>
          <w:kern w:val="0"/>
          <w:sz w:val="24"/>
        </w:rPr>
        <w:instrText xml:space="preserve"> INCLUDEPICTURE  "C:\\Users\\13296\\AppData\\Roaming\\Tencent\\Users\\1329669644\\QQ\\WinTemp\\RichOle\\3)UAK38%PP28T1D5[~U]9II.png" \* MERGEFORMATINET </w:instrText>
      </w:r>
      <w:r w:rsidR="0080460D">
        <w:rPr>
          <w:rFonts w:ascii="宋体" w:hAnsi="宋体" w:cs="宋体"/>
          <w:kern w:val="0"/>
          <w:sz w:val="24"/>
        </w:rPr>
        <w:fldChar w:fldCharType="separate"/>
      </w:r>
      <w:r w:rsidR="0080460D">
        <w:rPr>
          <w:rFonts w:ascii="宋体" w:hAnsi="宋体" w:cs="宋体"/>
          <w:kern w:val="0"/>
          <w:sz w:val="24"/>
        </w:rPr>
        <w:pict w14:anchorId="249CA6FC">
          <v:shape id="_x0000_i1027" type="#_x0000_t75" alt="" style="width:400.2pt;height:280.2pt">
            <v:imagedata r:id="rId25" r:href="rId26"/>
          </v:shape>
        </w:pict>
      </w:r>
      <w:r w:rsidR="0080460D">
        <w:rPr>
          <w:rFonts w:ascii="宋体" w:hAnsi="宋体" w:cs="宋体"/>
          <w:kern w:val="0"/>
          <w:sz w:val="24"/>
        </w:rPr>
        <w:fldChar w:fldCharType="end"/>
      </w:r>
      <w:r w:rsidR="007631EA">
        <w:rPr>
          <w:rFonts w:ascii="宋体" w:hAnsi="宋体" w:cs="宋体"/>
          <w:kern w:val="0"/>
          <w:sz w:val="24"/>
        </w:rPr>
        <w:fldChar w:fldCharType="end"/>
      </w:r>
      <w:r w:rsidRPr="000850F5">
        <w:rPr>
          <w:rFonts w:ascii="宋体" w:hAnsi="宋体" w:cs="宋体"/>
          <w:kern w:val="0"/>
          <w:sz w:val="24"/>
        </w:rPr>
        <w:fldChar w:fldCharType="end"/>
      </w:r>
    </w:p>
    <w:p w14:paraId="2EF0B6DE" w14:textId="0CBF504D" w:rsidR="000850F5" w:rsidRDefault="000850F5" w:rsidP="000850F5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图3-</w:t>
      </w:r>
      <w:r w:rsidR="00C8029B">
        <w:rPr>
          <w:rFonts w:ascii="宋体" w:hAnsi="宋体" w:cs="宋体" w:hint="eastAsia"/>
          <w:kern w:val="0"/>
          <w:sz w:val="24"/>
        </w:rPr>
        <w:t>4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添加学生信息界面Form表单</w:t>
      </w:r>
    </w:p>
    <w:p w14:paraId="227849A1" w14:textId="77777777" w:rsidR="00C8029B" w:rsidRPr="00C8029B" w:rsidRDefault="00C8029B" w:rsidP="000850F5">
      <w:pPr>
        <w:widowControl/>
        <w:jc w:val="center"/>
        <w:rPr>
          <w:rFonts w:ascii="宋体" w:hAnsi="宋体" w:cs="宋体" w:hint="eastAsia"/>
          <w:kern w:val="0"/>
          <w:sz w:val="24"/>
        </w:rPr>
      </w:pPr>
    </w:p>
    <w:p w14:paraId="78B758F9" w14:textId="3646F4EC" w:rsidR="000850F5" w:rsidRDefault="009D166D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本系统一共使用了17个form表单，方便用户输入各个页面各个功能需要的各项数据，方便使之向服务器端传输数据。</w:t>
      </w:r>
    </w:p>
    <w:p w14:paraId="5B2EC0F9" w14:textId="0F0C6B32" w:rsidR="009D166D" w:rsidRDefault="009D166D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F</w:t>
      </w:r>
      <w:r>
        <w:rPr>
          <w:rFonts w:ascii="宋体" w:hAnsi="宋体" w:hint="eastAsia"/>
          <w:sz w:val="24"/>
        </w:rPr>
        <w:t>orm表单中可以使用文本框、复选框、按钮以及单选框等组件，满足不同功能的需求，非常强大且简便。</w:t>
      </w:r>
    </w:p>
    <w:p w14:paraId="5CC88072" w14:textId="5975B7BF" w:rsidR="00B06102" w:rsidRPr="006F7572" w:rsidRDefault="006F7572" w:rsidP="00C8029B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使用BootStrap提供的表单组件可以使表单界面更加美观，为每个input标签嵌套上class属性form-group，让各个组件之间井然有序。</w:t>
      </w:r>
    </w:p>
    <w:p w14:paraId="20A1D5C9" w14:textId="40E14043" w:rsidR="007417BF" w:rsidRPr="007417BF" w:rsidRDefault="007417BF" w:rsidP="007417BF">
      <w:pPr>
        <w:pStyle w:val="2"/>
        <w:spacing w:before="0" w:after="0" w:line="360" w:lineRule="auto"/>
        <w:rPr>
          <w:b w:val="0"/>
          <w:sz w:val="28"/>
        </w:rPr>
      </w:pPr>
      <w:bookmarkStart w:id="43" w:name="_Toc42850826"/>
      <w:r w:rsidRPr="007417BF">
        <w:rPr>
          <w:rFonts w:hint="eastAsia"/>
          <w:b w:val="0"/>
          <w:sz w:val="28"/>
        </w:rPr>
        <w:lastRenderedPageBreak/>
        <w:t>3.</w:t>
      </w:r>
      <w:r>
        <w:rPr>
          <w:rFonts w:hint="eastAsia"/>
          <w:b w:val="0"/>
          <w:sz w:val="28"/>
        </w:rPr>
        <w:t>3</w:t>
      </w:r>
      <w:r w:rsidR="002D4693">
        <w:rPr>
          <w:rFonts w:hint="eastAsia"/>
          <w:b w:val="0"/>
          <w:sz w:val="28"/>
        </w:rPr>
        <w:t xml:space="preserve"> </w:t>
      </w:r>
      <w:bookmarkEnd w:id="43"/>
      <w:r w:rsidR="009D166D">
        <w:rPr>
          <w:rFonts w:hint="eastAsia"/>
          <w:b w:val="0"/>
          <w:sz w:val="28"/>
        </w:rPr>
        <w:t>Button</w:t>
      </w:r>
      <w:r w:rsidR="009D166D">
        <w:rPr>
          <w:rFonts w:hint="eastAsia"/>
          <w:b w:val="0"/>
          <w:sz w:val="28"/>
        </w:rPr>
        <w:t>按钮</w:t>
      </w:r>
    </w:p>
    <w:p w14:paraId="3846C7EB" w14:textId="77777777" w:rsidR="006F7572" w:rsidRDefault="009D166D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在一个网页中，button按钮使必不可少的</w:t>
      </w:r>
      <w:r w:rsidR="006F7572">
        <w:rPr>
          <w:rFonts w:ascii="宋体" w:hAnsi="宋体" w:hint="eastAsia"/>
          <w:sz w:val="24"/>
        </w:rPr>
        <w:t>。</w:t>
      </w:r>
    </w:p>
    <w:p w14:paraId="49374975" w14:textId="77777777" w:rsidR="00C8029B" w:rsidRDefault="009D166D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它为用户提供按钮，以便完成各种功能：跳转页面、确定信息等等。</w:t>
      </w:r>
    </w:p>
    <w:p w14:paraId="61AAAD4B" w14:textId="77777777" w:rsidR="00C8029B" w:rsidRDefault="006F7572" w:rsidP="00C8029B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本系统使用了大量的按钮，来使用户添加信息、确定信息、查询信息等。</w:t>
      </w:r>
    </w:p>
    <w:p w14:paraId="7B934E04" w14:textId="44A21B65" w:rsidR="007417BF" w:rsidRDefault="006F7572" w:rsidP="00C8029B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如图3-</w:t>
      </w:r>
      <w:r w:rsidR="008937DA">
        <w:rPr>
          <w:rFonts w:ascii="宋体" w:hAnsi="宋体" w:hint="eastAsia"/>
          <w:sz w:val="24"/>
        </w:rPr>
        <w:t>5</w:t>
      </w:r>
    </w:p>
    <w:p w14:paraId="5B2503E2" w14:textId="77777777" w:rsidR="00427032" w:rsidRDefault="00427032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14:paraId="56D61977" w14:textId="10D3AA2B" w:rsidR="006F7572" w:rsidRDefault="006F7572" w:rsidP="006F7572">
      <w:pPr>
        <w:widowControl/>
        <w:jc w:val="center"/>
        <w:rPr>
          <w:rFonts w:ascii="宋体" w:hAnsi="宋体" w:cs="宋体"/>
          <w:kern w:val="0"/>
          <w:sz w:val="24"/>
        </w:rPr>
      </w:pPr>
      <w:r w:rsidRPr="006F7572">
        <w:rPr>
          <w:rFonts w:ascii="宋体" w:hAnsi="宋体" w:cs="宋体"/>
          <w:kern w:val="0"/>
          <w:sz w:val="24"/>
        </w:rPr>
        <w:fldChar w:fldCharType="begin"/>
      </w:r>
      <w:r w:rsidRPr="006F7572">
        <w:rPr>
          <w:rFonts w:ascii="宋体" w:hAnsi="宋体" w:cs="宋体"/>
          <w:kern w:val="0"/>
          <w:sz w:val="24"/>
        </w:rPr>
        <w:instrText xml:space="preserve"> INCLUDEPICTURE "C:\\Users\\13296\\AppData\\Roaming\\Tencent\\Users\\1329669644\\QQ\\WinTemp\\RichOle\\@U)QCFLHQE8V2F`(82(~2{1.png" \* MERGEFORMATINET </w:instrText>
      </w:r>
      <w:r w:rsidRPr="006F7572">
        <w:rPr>
          <w:rFonts w:ascii="宋体" w:hAnsi="宋体" w:cs="宋体"/>
          <w:kern w:val="0"/>
          <w:sz w:val="24"/>
        </w:rPr>
        <w:fldChar w:fldCharType="separate"/>
      </w:r>
      <w:r w:rsidR="007631EA">
        <w:rPr>
          <w:rFonts w:ascii="宋体" w:hAnsi="宋体" w:cs="宋体"/>
          <w:kern w:val="0"/>
          <w:sz w:val="24"/>
        </w:rPr>
        <w:fldChar w:fldCharType="begin"/>
      </w:r>
      <w:r w:rsidR="007631EA">
        <w:rPr>
          <w:rFonts w:ascii="宋体" w:hAnsi="宋体" w:cs="宋体"/>
          <w:kern w:val="0"/>
          <w:sz w:val="24"/>
        </w:rPr>
        <w:instrText xml:space="preserve"> INCLUDEPICTURE  "C:\\Users\\13296\\AppData\\Roaming\\Tencent\\Users\\1329669644\\QQ\\WinTemp\\RichOle\\@U)QCFLHQE8V2F`(82(~2{1.png" \* MERGEFORMATINET </w:instrText>
      </w:r>
      <w:r w:rsidR="007631EA">
        <w:rPr>
          <w:rFonts w:ascii="宋体" w:hAnsi="宋体" w:cs="宋体"/>
          <w:kern w:val="0"/>
          <w:sz w:val="24"/>
        </w:rPr>
        <w:fldChar w:fldCharType="separate"/>
      </w:r>
      <w:r w:rsidR="0080460D">
        <w:rPr>
          <w:rFonts w:ascii="宋体" w:hAnsi="宋体" w:cs="宋体"/>
          <w:kern w:val="0"/>
          <w:sz w:val="24"/>
        </w:rPr>
        <w:fldChar w:fldCharType="begin"/>
      </w:r>
      <w:r w:rsidR="0080460D">
        <w:rPr>
          <w:rFonts w:ascii="宋体" w:hAnsi="宋体" w:cs="宋体"/>
          <w:kern w:val="0"/>
          <w:sz w:val="24"/>
        </w:rPr>
        <w:instrText xml:space="preserve"> INCLUDEPICTURE  "C:\\Users\\13296\\AppData\\Roaming\\Tencent\\Users\\1329669644\\QQ\\WinTemp\\RichOle\\@U)QCFLHQE8V2F`(82(~2{1.png" \* MERGEFORMATINET </w:instrText>
      </w:r>
      <w:r w:rsidR="0080460D">
        <w:rPr>
          <w:rFonts w:ascii="宋体" w:hAnsi="宋体" w:cs="宋体"/>
          <w:kern w:val="0"/>
          <w:sz w:val="24"/>
        </w:rPr>
        <w:fldChar w:fldCharType="separate"/>
      </w:r>
      <w:r w:rsidR="0080460D">
        <w:rPr>
          <w:rFonts w:ascii="宋体" w:hAnsi="宋体" w:cs="宋体"/>
          <w:kern w:val="0"/>
          <w:sz w:val="24"/>
        </w:rPr>
        <w:pict w14:anchorId="0D2123B5">
          <v:shape id="_x0000_i1028" type="#_x0000_t75" alt="" style="width:80.4pt;height:47.4pt">
            <v:imagedata r:id="rId27" r:href="rId28"/>
          </v:shape>
        </w:pict>
      </w:r>
      <w:r w:rsidR="0080460D">
        <w:rPr>
          <w:rFonts w:ascii="宋体" w:hAnsi="宋体" w:cs="宋体"/>
          <w:kern w:val="0"/>
          <w:sz w:val="24"/>
        </w:rPr>
        <w:fldChar w:fldCharType="end"/>
      </w:r>
      <w:r w:rsidR="007631EA">
        <w:rPr>
          <w:rFonts w:ascii="宋体" w:hAnsi="宋体" w:cs="宋体"/>
          <w:kern w:val="0"/>
          <w:sz w:val="24"/>
        </w:rPr>
        <w:fldChar w:fldCharType="end"/>
      </w:r>
      <w:r w:rsidRPr="006F7572">
        <w:rPr>
          <w:rFonts w:ascii="宋体" w:hAnsi="宋体" w:cs="宋体"/>
          <w:kern w:val="0"/>
          <w:sz w:val="24"/>
        </w:rPr>
        <w:fldChar w:fldCharType="end"/>
      </w:r>
      <w:r w:rsidRPr="006F7572">
        <w:rPr>
          <w:rFonts w:ascii="宋体" w:hAnsi="宋体" w:cs="宋体"/>
          <w:kern w:val="0"/>
          <w:sz w:val="24"/>
        </w:rPr>
        <w:fldChar w:fldCharType="begin"/>
      </w:r>
      <w:r w:rsidRPr="006F7572">
        <w:rPr>
          <w:rFonts w:ascii="宋体" w:hAnsi="宋体" w:cs="宋体"/>
          <w:kern w:val="0"/>
          <w:sz w:val="24"/>
        </w:rPr>
        <w:instrText xml:space="preserve"> INCLUDEPICTURE "C:\\Users\\13296\\AppData\\Roaming\\Tencent\\Users\\1329669644\\QQ\\WinTemp\\RichOle\\}M{I5ZC%{T]F7VQBA~STB{8.png" \* MERGEFORMATINET </w:instrText>
      </w:r>
      <w:r w:rsidRPr="006F7572">
        <w:rPr>
          <w:rFonts w:ascii="宋体" w:hAnsi="宋体" w:cs="宋体"/>
          <w:kern w:val="0"/>
          <w:sz w:val="24"/>
        </w:rPr>
        <w:fldChar w:fldCharType="separate"/>
      </w:r>
      <w:r w:rsidR="007631EA">
        <w:rPr>
          <w:rFonts w:ascii="宋体" w:hAnsi="宋体" w:cs="宋体"/>
          <w:kern w:val="0"/>
          <w:sz w:val="24"/>
        </w:rPr>
        <w:fldChar w:fldCharType="begin"/>
      </w:r>
      <w:r w:rsidR="007631EA">
        <w:rPr>
          <w:rFonts w:ascii="宋体" w:hAnsi="宋体" w:cs="宋体"/>
          <w:kern w:val="0"/>
          <w:sz w:val="24"/>
        </w:rPr>
        <w:instrText xml:space="preserve"> INCLUDEPICTURE  "C:\\Users\\13296\\AppData\\Roaming\\Tencent\\Users\\1329669644\\QQ\\WinTemp\\RichOle\\}M{I5ZC%{T]F7VQBA~STB{8.png" \* MERGEFORMATINET </w:instrText>
      </w:r>
      <w:r w:rsidR="007631EA">
        <w:rPr>
          <w:rFonts w:ascii="宋体" w:hAnsi="宋体" w:cs="宋体"/>
          <w:kern w:val="0"/>
          <w:sz w:val="24"/>
        </w:rPr>
        <w:fldChar w:fldCharType="separate"/>
      </w:r>
      <w:r w:rsidR="0080460D">
        <w:rPr>
          <w:rFonts w:ascii="宋体" w:hAnsi="宋体" w:cs="宋体"/>
          <w:kern w:val="0"/>
          <w:sz w:val="24"/>
        </w:rPr>
        <w:fldChar w:fldCharType="begin"/>
      </w:r>
      <w:r w:rsidR="0080460D">
        <w:rPr>
          <w:rFonts w:ascii="宋体" w:hAnsi="宋体" w:cs="宋体"/>
          <w:kern w:val="0"/>
          <w:sz w:val="24"/>
        </w:rPr>
        <w:instrText xml:space="preserve"> INCLUDEPICTURE  "C:\\Users\\13296\\AppData\\Roaming\\Tencent\\Users\\1329669644\\QQ\\WinTemp\\RichOle\\}M{I5ZC%{T]F7VQBA~STB{8.png" \* MERGEFORMATINET </w:instrText>
      </w:r>
      <w:r w:rsidR="0080460D">
        <w:rPr>
          <w:rFonts w:ascii="宋体" w:hAnsi="宋体" w:cs="宋体"/>
          <w:kern w:val="0"/>
          <w:sz w:val="24"/>
        </w:rPr>
        <w:fldChar w:fldCharType="separate"/>
      </w:r>
      <w:r w:rsidR="0080460D">
        <w:rPr>
          <w:rFonts w:ascii="宋体" w:hAnsi="宋体" w:cs="宋体"/>
          <w:kern w:val="0"/>
          <w:sz w:val="24"/>
        </w:rPr>
        <w:pict w14:anchorId="6C61D774">
          <v:shape id="_x0000_i1029" type="#_x0000_t75" alt="" style="width:121.8pt;height:47.4pt">
            <v:imagedata r:id="rId29" r:href="rId30"/>
          </v:shape>
        </w:pict>
      </w:r>
      <w:r w:rsidR="0080460D">
        <w:rPr>
          <w:rFonts w:ascii="宋体" w:hAnsi="宋体" w:cs="宋体"/>
          <w:kern w:val="0"/>
          <w:sz w:val="24"/>
        </w:rPr>
        <w:fldChar w:fldCharType="end"/>
      </w:r>
      <w:r w:rsidR="007631EA">
        <w:rPr>
          <w:rFonts w:ascii="宋体" w:hAnsi="宋体" w:cs="宋体"/>
          <w:kern w:val="0"/>
          <w:sz w:val="24"/>
        </w:rPr>
        <w:fldChar w:fldCharType="end"/>
      </w:r>
      <w:r w:rsidRPr="006F7572">
        <w:rPr>
          <w:rFonts w:ascii="宋体" w:hAnsi="宋体" w:cs="宋体"/>
          <w:kern w:val="0"/>
          <w:sz w:val="24"/>
        </w:rPr>
        <w:fldChar w:fldCharType="end"/>
      </w:r>
      <w:r w:rsidRPr="006F7572">
        <w:rPr>
          <w:rFonts w:ascii="宋体" w:hAnsi="宋体" w:cs="宋体"/>
          <w:kern w:val="0"/>
          <w:sz w:val="24"/>
        </w:rPr>
        <w:fldChar w:fldCharType="begin"/>
      </w:r>
      <w:r w:rsidRPr="006F7572">
        <w:rPr>
          <w:rFonts w:ascii="宋体" w:hAnsi="宋体" w:cs="宋体"/>
          <w:kern w:val="0"/>
          <w:sz w:val="24"/>
        </w:rPr>
        <w:instrText xml:space="preserve"> INCLUDEPICTURE "C:\\Users\\13296\\AppData\\Roaming\\Tencent\\Users\\1329669644\\QQ\\WinTemp\\RichOle\\HZPPO[PX%9D(6]~(U_UU~)O.png" \* MERGEFORMATINET </w:instrText>
      </w:r>
      <w:r w:rsidRPr="006F7572">
        <w:rPr>
          <w:rFonts w:ascii="宋体" w:hAnsi="宋体" w:cs="宋体"/>
          <w:kern w:val="0"/>
          <w:sz w:val="24"/>
        </w:rPr>
        <w:fldChar w:fldCharType="separate"/>
      </w:r>
      <w:r w:rsidR="007631EA">
        <w:rPr>
          <w:rFonts w:ascii="宋体" w:hAnsi="宋体" w:cs="宋体"/>
          <w:kern w:val="0"/>
          <w:sz w:val="24"/>
        </w:rPr>
        <w:fldChar w:fldCharType="begin"/>
      </w:r>
      <w:r w:rsidR="007631EA">
        <w:rPr>
          <w:rFonts w:ascii="宋体" w:hAnsi="宋体" w:cs="宋体"/>
          <w:kern w:val="0"/>
          <w:sz w:val="24"/>
        </w:rPr>
        <w:instrText xml:space="preserve"> INCLUDEPICTURE  "C:\\Users\\13296\\AppData\\Roaming\\Tencent\\Users\\1329669644\\QQ\\WinTemp\\RichOle\\HZPPO[PX%9D(6]~(U_UU~)O.png" \* MERGEFORMATINET </w:instrText>
      </w:r>
      <w:r w:rsidR="007631EA">
        <w:rPr>
          <w:rFonts w:ascii="宋体" w:hAnsi="宋体" w:cs="宋体"/>
          <w:kern w:val="0"/>
          <w:sz w:val="24"/>
        </w:rPr>
        <w:fldChar w:fldCharType="separate"/>
      </w:r>
      <w:r w:rsidR="0080460D">
        <w:rPr>
          <w:rFonts w:ascii="宋体" w:hAnsi="宋体" w:cs="宋体"/>
          <w:kern w:val="0"/>
          <w:sz w:val="24"/>
        </w:rPr>
        <w:fldChar w:fldCharType="begin"/>
      </w:r>
      <w:r w:rsidR="0080460D">
        <w:rPr>
          <w:rFonts w:ascii="宋体" w:hAnsi="宋体" w:cs="宋体"/>
          <w:kern w:val="0"/>
          <w:sz w:val="24"/>
        </w:rPr>
        <w:instrText xml:space="preserve"> INCLUDEPICTURE  "C:\\Users\\13296\\AppData\\Roaming\\Tencent\\Users\\1329669644\\QQ\\WinTemp\\RichOle\\HZPPO[PX%9D(6]~(U_UU~)O.png" \* MERGEFORMATINET </w:instrText>
      </w:r>
      <w:r w:rsidR="0080460D">
        <w:rPr>
          <w:rFonts w:ascii="宋体" w:hAnsi="宋体" w:cs="宋体"/>
          <w:kern w:val="0"/>
          <w:sz w:val="24"/>
        </w:rPr>
        <w:fldChar w:fldCharType="separate"/>
      </w:r>
      <w:r w:rsidR="0080460D">
        <w:rPr>
          <w:rFonts w:ascii="宋体" w:hAnsi="宋体" w:cs="宋体"/>
          <w:kern w:val="0"/>
          <w:sz w:val="24"/>
        </w:rPr>
        <w:pict w14:anchorId="18D23EAA">
          <v:shape id="_x0000_i1030" type="#_x0000_t75" alt="" style="width:66.6pt;height:49.2pt">
            <v:imagedata r:id="rId31" r:href="rId32"/>
          </v:shape>
        </w:pict>
      </w:r>
      <w:r w:rsidR="0080460D">
        <w:rPr>
          <w:rFonts w:ascii="宋体" w:hAnsi="宋体" w:cs="宋体"/>
          <w:kern w:val="0"/>
          <w:sz w:val="24"/>
        </w:rPr>
        <w:fldChar w:fldCharType="end"/>
      </w:r>
      <w:r w:rsidR="007631EA">
        <w:rPr>
          <w:rFonts w:ascii="宋体" w:hAnsi="宋体" w:cs="宋体"/>
          <w:kern w:val="0"/>
          <w:sz w:val="24"/>
        </w:rPr>
        <w:fldChar w:fldCharType="end"/>
      </w:r>
      <w:r w:rsidRPr="006F7572">
        <w:rPr>
          <w:rFonts w:ascii="宋体" w:hAnsi="宋体" w:cs="宋体"/>
          <w:kern w:val="0"/>
          <w:sz w:val="24"/>
        </w:rPr>
        <w:fldChar w:fldCharType="end"/>
      </w:r>
    </w:p>
    <w:p w14:paraId="2333F423" w14:textId="77777777" w:rsidR="00C8029B" w:rsidRPr="006F7572" w:rsidRDefault="00C8029B" w:rsidP="006F7572">
      <w:pPr>
        <w:widowControl/>
        <w:jc w:val="center"/>
        <w:rPr>
          <w:rFonts w:ascii="宋体" w:hAnsi="宋体" w:cs="宋体"/>
          <w:kern w:val="0"/>
          <w:sz w:val="24"/>
        </w:rPr>
      </w:pPr>
    </w:p>
    <w:p w14:paraId="0CA73366" w14:textId="08A16B51" w:rsidR="006F7572" w:rsidRPr="006F7572" w:rsidRDefault="006F7572" w:rsidP="006F7572">
      <w:pPr>
        <w:widowControl/>
        <w:jc w:val="center"/>
        <w:rPr>
          <w:rFonts w:ascii="宋体" w:hAnsi="宋体" w:cs="宋体"/>
          <w:kern w:val="0"/>
          <w:sz w:val="24"/>
        </w:rPr>
      </w:pPr>
      <w:r w:rsidRPr="006F7572">
        <w:rPr>
          <w:rFonts w:ascii="宋体" w:hAnsi="宋体" w:cs="宋体"/>
          <w:kern w:val="0"/>
          <w:sz w:val="24"/>
        </w:rPr>
        <w:fldChar w:fldCharType="begin"/>
      </w:r>
      <w:r w:rsidRPr="006F7572">
        <w:rPr>
          <w:rFonts w:ascii="宋体" w:hAnsi="宋体" w:cs="宋体"/>
          <w:kern w:val="0"/>
          <w:sz w:val="24"/>
        </w:rPr>
        <w:instrText xml:space="preserve"> INCLUDEPICTURE "C:\\Users\\13296\\AppData\\Roaming\\Tencent\\Users\\1329669644\\QQ\\WinTemp\\RichOle\\U]FE$$PJM{X}@D~XGRQHVEM.png" \* MERGEFORMATINET </w:instrText>
      </w:r>
      <w:r w:rsidRPr="006F7572">
        <w:rPr>
          <w:rFonts w:ascii="宋体" w:hAnsi="宋体" w:cs="宋体"/>
          <w:kern w:val="0"/>
          <w:sz w:val="24"/>
        </w:rPr>
        <w:fldChar w:fldCharType="separate"/>
      </w:r>
      <w:r w:rsidR="007631EA">
        <w:rPr>
          <w:rFonts w:ascii="宋体" w:hAnsi="宋体" w:cs="宋体"/>
          <w:kern w:val="0"/>
          <w:sz w:val="24"/>
        </w:rPr>
        <w:fldChar w:fldCharType="begin"/>
      </w:r>
      <w:r w:rsidR="007631EA">
        <w:rPr>
          <w:rFonts w:ascii="宋体" w:hAnsi="宋体" w:cs="宋体"/>
          <w:kern w:val="0"/>
          <w:sz w:val="24"/>
        </w:rPr>
        <w:instrText xml:space="preserve"> INCLUDEPICTURE  "C:\\Users\\13296\\AppData\\Roaming\\Tencent\\Users\\1329669644\\QQ\\WinTemp\\RichOle\\U]FE$$PJM{X}@D~XGRQHVEM.png" \* MERGEFORMATINET </w:instrText>
      </w:r>
      <w:r w:rsidR="007631EA">
        <w:rPr>
          <w:rFonts w:ascii="宋体" w:hAnsi="宋体" w:cs="宋体"/>
          <w:kern w:val="0"/>
          <w:sz w:val="24"/>
        </w:rPr>
        <w:fldChar w:fldCharType="separate"/>
      </w:r>
      <w:r w:rsidR="0080460D">
        <w:rPr>
          <w:rFonts w:ascii="宋体" w:hAnsi="宋体" w:cs="宋体"/>
          <w:kern w:val="0"/>
          <w:sz w:val="24"/>
        </w:rPr>
        <w:fldChar w:fldCharType="begin"/>
      </w:r>
      <w:r w:rsidR="0080460D">
        <w:rPr>
          <w:rFonts w:ascii="宋体" w:hAnsi="宋体" w:cs="宋体"/>
          <w:kern w:val="0"/>
          <w:sz w:val="24"/>
        </w:rPr>
        <w:instrText xml:space="preserve"> INCLUDEPICTURE  "C:\\Users\\13296\\AppData\\Roaming\\Tencent\\Users\\1329669644\\QQ\\WinTemp\\RichOle\\U]FE$$PJM{X}@D~XGRQHVEM.png" \* MERGEFORMATINET </w:instrText>
      </w:r>
      <w:r w:rsidR="0080460D">
        <w:rPr>
          <w:rFonts w:ascii="宋体" w:hAnsi="宋体" w:cs="宋体"/>
          <w:kern w:val="0"/>
          <w:sz w:val="24"/>
        </w:rPr>
        <w:fldChar w:fldCharType="separate"/>
      </w:r>
      <w:r w:rsidR="00C8029B">
        <w:rPr>
          <w:rFonts w:ascii="宋体" w:hAnsi="宋体" w:cs="宋体"/>
          <w:kern w:val="0"/>
          <w:sz w:val="24"/>
        </w:rPr>
        <w:pict w14:anchorId="582802BB">
          <v:shape id="_x0000_i1031" type="#_x0000_t75" alt="" style="width:336pt;height:73.2pt">
            <v:imagedata r:id="rId33" r:href="rId34"/>
          </v:shape>
        </w:pict>
      </w:r>
      <w:r w:rsidR="0080460D">
        <w:rPr>
          <w:rFonts w:ascii="宋体" w:hAnsi="宋体" w:cs="宋体"/>
          <w:kern w:val="0"/>
          <w:sz w:val="24"/>
        </w:rPr>
        <w:fldChar w:fldCharType="end"/>
      </w:r>
      <w:r w:rsidR="007631EA">
        <w:rPr>
          <w:rFonts w:ascii="宋体" w:hAnsi="宋体" w:cs="宋体"/>
          <w:kern w:val="0"/>
          <w:sz w:val="24"/>
        </w:rPr>
        <w:fldChar w:fldCharType="end"/>
      </w:r>
      <w:r w:rsidRPr="006F7572">
        <w:rPr>
          <w:rFonts w:ascii="宋体" w:hAnsi="宋体" w:cs="宋体"/>
          <w:kern w:val="0"/>
          <w:sz w:val="24"/>
        </w:rPr>
        <w:fldChar w:fldCharType="end"/>
      </w:r>
    </w:p>
    <w:p w14:paraId="11ECD298" w14:textId="37A8675C" w:rsidR="006F7572" w:rsidRDefault="006F7572" w:rsidP="006F7572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图3-</w:t>
      </w:r>
      <w:r w:rsidR="008937DA">
        <w:rPr>
          <w:rFonts w:ascii="宋体" w:hAnsi="宋体" w:cs="宋体" w:hint="eastAsia"/>
          <w:kern w:val="0"/>
          <w:sz w:val="24"/>
        </w:rPr>
        <w:t>5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各界面不同功能按钮</w:t>
      </w:r>
    </w:p>
    <w:p w14:paraId="7114F766" w14:textId="77777777" w:rsidR="00B06102" w:rsidRPr="006F7572" w:rsidRDefault="00B06102" w:rsidP="006F7572">
      <w:pPr>
        <w:widowControl/>
        <w:jc w:val="center"/>
        <w:rPr>
          <w:rFonts w:ascii="宋体" w:hAnsi="宋体" w:cs="宋体" w:hint="eastAsia"/>
          <w:kern w:val="0"/>
          <w:sz w:val="24"/>
        </w:rPr>
      </w:pPr>
    </w:p>
    <w:p w14:paraId="23170FA6" w14:textId="58B7C05F" w:rsidR="006F7572" w:rsidRDefault="00427032" w:rsidP="008B0BB1">
      <w:pPr>
        <w:widowControl/>
        <w:spacing w:line="400" w:lineRule="exact"/>
        <w:ind w:firstLineChars="200" w:firstLine="480"/>
        <w:jc w:val="left"/>
        <w:rPr>
          <w:rFonts w:ascii="Arial" w:hAnsi="Arial" w:cs="Arial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使用Boo</w:t>
      </w:r>
      <w:r>
        <w:rPr>
          <w:rFonts w:ascii="宋体" w:hAnsi="宋体" w:cs="宋体"/>
          <w:kern w:val="0"/>
          <w:sz w:val="24"/>
        </w:rPr>
        <w:t>tStrap</w:t>
      </w:r>
      <w:r>
        <w:rPr>
          <w:rFonts w:ascii="宋体" w:hAnsi="宋体" w:cs="宋体" w:hint="eastAsia"/>
          <w:kern w:val="0"/>
          <w:sz w:val="24"/>
        </w:rPr>
        <w:t>提供的CSS美化，添加属性</w:t>
      </w:r>
      <w:r w:rsidRPr="00427032">
        <w:rPr>
          <w:rFonts w:ascii="Arial" w:hAnsi="Arial" w:cs="Arial"/>
          <w:kern w:val="0"/>
          <w:sz w:val="24"/>
        </w:rPr>
        <w:t>class="btn btn-primary"</w:t>
      </w:r>
      <w:r>
        <w:rPr>
          <w:rFonts w:ascii="Arial" w:hAnsi="Arial" w:cs="Arial" w:hint="eastAsia"/>
          <w:kern w:val="0"/>
          <w:sz w:val="24"/>
        </w:rPr>
        <w:t>，使按钮样式为主色按钮</w:t>
      </w:r>
      <w:r w:rsidR="008B0BB1">
        <w:rPr>
          <w:rFonts w:ascii="Arial" w:hAnsi="Arial" w:cs="Arial" w:hint="eastAsia"/>
          <w:kern w:val="0"/>
          <w:sz w:val="24"/>
        </w:rPr>
        <w:t>（蓝色）</w:t>
      </w:r>
      <w:r>
        <w:rPr>
          <w:rFonts w:ascii="Arial" w:hAnsi="Arial" w:cs="Arial" w:hint="eastAsia"/>
          <w:kern w:val="0"/>
          <w:sz w:val="24"/>
        </w:rPr>
        <w:t>，与整个网页页面格调相匹配，</w:t>
      </w:r>
      <w:r w:rsidR="00024249">
        <w:rPr>
          <w:rFonts w:ascii="Arial" w:hAnsi="Arial" w:cs="Arial" w:hint="eastAsia"/>
          <w:kern w:val="0"/>
          <w:sz w:val="24"/>
        </w:rPr>
        <w:t>达到色调样式格调一致的效果，</w:t>
      </w:r>
      <w:r>
        <w:rPr>
          <w:rFonts w:ascii="Arial" w:hAnsi="Arial" w:cs="Arial" w:hint="eastAsia"/>
          <w:kern w:val="0"/>
          <w:sz w:val="24"/>
        </w:rPr>
        <w:t>符合大部分</w:t>
      </w:r>
      <w:r w:rsidR="00024249">
        <w:rPr>
          <w:rFonts w:ascii="Arial" w:hAnsi="Arial" w:cs="Arial" w:hint="eastAsia"/>
          <w:kern w:val="0"/>
          <w:sz w:val="24"/>
        </w:rPr>
        <w:t>人</w:t>
      </w:r>
      <w:r>
        <w:rPr>
          <w:rFonts w:ascii="Arial" w:hAnsi="Arial" w:cs="Arial" w:hint="eastAsia"/>
          <w:kern w:val="0"/>
          <w:sz w:val="24"/>
        </w:rPr>
        <w:t>的</w:t>
      </w:r>
      <w:r w:rsidR="008B0BB1">
        <w:rPr>
          <w:rFonts w:ascii="Arial" w:hAnsi="Arial" w:cs="Arial" w:hint="eastAsia"/>
          <w:kern w:val="0"/>
          <w:sz w:val="24"/>
        </w:rPr>
        <w:t>主观</w:t>
      </w:r>
      <w:r>
        <w:rPr>
          <w:rFonts w:ascii="Arial" w:hAnsi="Arial" w:cs="Arial" w:hint="eastAsia"/>
          <w:kern w:val="0"/>
          <w:sz w:val="24"/>
        </w:rPr>
        <w:t>审美</w:t>
      </w:r>
      <w:r w:rsidR="00024249">
        <w:rPr>
          <w:rFonts w:ascii="Arial" w:hAnsi="Arial" w:cs="Arial" w:hint="eastAsia"/>
          <w:kern w:val="0"/>
          <w:sz w:val="24"/>
        </w:rPr>
        <w:t>。</w:t>
      </w:r>
    </w:p>
    <w:p w14:paraId="1C5BDF6B" w14:textId="77777777" w:rsidR="00B06102" w:rsidRPr="008B0BB1" w:rsidRDefault="00B06102" w:rsidP="008B0BB1">
      <w:pPr>
        <w:widowControl/>
        <w:spacing w:line="400" w:lineRule="exact"/>
        <w:ind w:firstLineChars="200" w:firstLine="480"/>
        <w:jc w:val="left"/>
        <w:rPr>
          <w:rFonts w:ascii="Arial" w:hAnsi="Arial" w:cs="Arial" w:hint="eastAsia"/>
          <w:kern w:val="0"/>
          <w:sz w:val="24"/>
        </w:rPr>
      </w:pPr>
    </w:p>
    <w:p w14:paraId="5D24F307" w14:textId="35185A6E" w:rsidR="007417BF" w:rsidRPr="007417BF" w:rsidRDefault="007417BF" w:rsidP="007417BF">
      <w:pPr>
        <w:pStyle w:val="2"/>
        <w:spacing w:before="0" w:after="0" w:line="360" w:lineRule="auto"/>
        <w:rPr>
          <w:b w:val="0"/>
          <w:sz w:val="28"/>
        </w:rPr>
      </w:pPr>
      <w:bookmarkStart w:id="44" w:name="_Toc42850827"/>
      <w:r w:rsidRPr="007417BF">
        <w:rPr>
          <w:rFonts w:hint="eastAsia"/>
          <w:b w:val="0"/>
          <w:sz w:val="28"/>
        </w:rPr>
        <w:t>3.</w:t>
      </w:r>
      <w:r>
        <w:rPr>
          <w:rFonts w:hint="eastAsia"/>
          <w:b w:val="0"/>
          <w:sz w:val="28"/>
        </w:rPr>
        <w:t>4</w:t>
      </w:r>
      <w:r w:rsidR="002D4693">
        <w:rPr>
          <w:rFonts w:hint="eastAsia"/>
          <w:b w:val="0"/>
          <w:sz w:val="28"/>
        </w:rPr>
        <w:t xml:space="preserve"> </w:t>
      </w:r>
      <w:bookmarkEnd w:id="44"/>
      <w:r w:rsidR="008B0BB1">
        <w:rPr>
          <w:rFonts w:hint="eastAsia"/>
          <w:b w:val="0"/>
          <w:sz w:val="28"/>
        </w:rPr>
        <w:t>Table</w:t>
      </w:r>
      <w:r w:rsidR="008B0BB1">
        <w:rPr>
          <w:rFonts w:hint="eastAsia"/>
          <w:b w:val="0"/>
          <w:sz w:val="28"/>
        </w:rPr>
        <w:t>表格</w:t>
      </w:r>
    </w:p>
    <w:p w14:paraId="4FECE12E" w14:textId="77777777" w:rsidR="00C8029B" w:rsidRDefault="008B0BB1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本系统包含多中数据：学生信息、家庭信息、获奖信息、出勤信息。为</w:t>
      </w:r>
    </w:p>
    <w:p w14:paraId="6D8C2BE2" w14:textId="5FB578EC" w:rsidR="007417BF" w:rsidRDefault="008B0BB1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了使数据更直观，使用table表格将数据可视化。并且使用户方便对数据信息进行各种操作。</w:t>
      </w:r>
    </w:p>
    <w:p w14:paraId="7489A713" w14:textId="1C8FC88C" w:rsidR="008B0BB1" w:rsidRDefault="008B0BB1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BootStrap相应提供了table表格组件，并拥有丰富的属性支持以供选择。在此选择最基础样式，简约</w:t>
      </w:r>
      <w:r w:rsidR="0034313D">
        <w:rPr>
          <w:rFonts w:ascii="宋体" w:hAnsi="宋体" w:hint="eastAsia"/>
          <w:sz w:val="24"/>
        </w:rPr>
        <w:t>直观，与整体格调相协调。</w:t>
      </w:r>
    </w:p>
    <w:p w14:paraId="6ACBA1B0" w14:textId="2786213A" w:rsidR="00A652F1" w:rsidRDefault="007631EA" w:rsidP="007631EA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Table表格能够将数据完美呈现在页面之中，使数据可视</w:t>
      </w:r>
      <w:r w:rsidR="00C8029B">
        <w:rPr>
          <w:rFonts w:ascii="宋体" w:hAnsi="宋体" w:hint="eastAsia"/>
          <w:sz w:val="24"/>
        </w:rPr>
        <w:t>化</w:t>
      </w:r>
      <w:r>
        <w:rPr>
          <w:rFonts w:ascii="宋体" w:hAnsi="宋体" w:hint="eastAsia"/>
          <w:sz w:val="24"/>
        </w:rPr>
        <w:t>。</w:t>
      </w:r>
    </w:p>
    <w:p w14:paraId="530D74D5" w14:textId="7159CF41" w:rsidR="0034313D" w:rsidRPr="00A652F1" w:rsidRDefault="00A652F1" w:rsidP="00A652F1">
      <w:pPr>
        <w:spacing w:line="400" w:lineRule="exact"/>
        <w:ind w:firstLineChars="200" w:firstLine="48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T</w:t>
      </w:r>
      <w:r w:rsidR="007631EA" w:rsidRPr="007631EA">
        <w:rPr>
          <w:sz w:val="24"/>
          <w:shd w:val="clear" w:color="auto" w:fill="FFFFFF"/>
        </w:rPr>
        <w:t>able</w:t>
      </w:r>
      <w:r w:rsidR="007631EA" w:rsidRPr="007631EA">
        <w:rPr>
          <w:rFonts w:hint="eastAsia"/>
          <w:sz w:val="24"/>
          <w:shd w:val="clear" w:color="auto" w:fill="FFFFFF"/>
        </w:rPr>
        <w:t>表格</w:t>
      </w:r>
      <w:r w:rsidR="007631EA" w:rsidRPr="007631EA">
        <w:rPr>
          <w:rFonts w:ascii="宋体" w:hAnsi="宋体" w:hint="eastAsia"/>
          <w:sz w:val="24"/>
          <w:shd w:val="clear" w:color="auto" w:fill="FFFFFF"/>
        </w:rPr>
        <w:t>可以很容易建立起结构化的界面，通过table自身的参数定义，能把页面布局很快定义成所需要的效果。</w:t>
      </w:r>
    </w:p>
    <w:p w14:paraId="4E0B9E97" w14:textId="77777777" w:rsidR="00C8029B" w:rsidRDefault="00A652F1" w:rsidP="00A652F1">
      <w:pPr>
        <w:spacing w:line="400" w:lineRule="exact"/>
        <w:ind w:firstLineChars="200" w:firstLine="480"/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 w:hint="eastAsia"/>
          <w:sz w:val="24"/>
          <w:shd w:val="clear" w:color="auto" w:fill="FFFFFF"/>
        </w:rPr>
        <w:t>本系统所有数据都使用table表格呈现。</w:t>
      </w:r>
    </w:p>
    <w:p w14:paraId="214CE088" w14:textId="54009A06" w:rsidR="00A652F1" w:rsidRPr="00A652F1" w:rsidRDefault="00A652F1" w:rsidP="00A652F1">
      <w:pPr>
        <w:spacing w:line="400" w:lineRule="exact"/>
        <w:ind w:firstLineChars="200" w:firstLine="480"/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 w:hint="eastAsia"/>
          <w:sz w:val="24"/>
          <w:shd w:val="clear" w:color="auto" w:fill="FFFFFF"/>
        </w:rPr>
        <w:t>如图3-</w:t>
      </w:r>
      <w:r w:rsidR="008937DA">
        <w:rPr>
          <w:rFonts w:ascii="宋体" w:hAnsi="宋体" w:hint="eastAsia"/>
          <w:sz w:val="24"/>
          <w:shd w:val="clear" w:color="auto" w:fill="FFFFFF"/>
        </w:rPr>
        <w:t>6</w:t>
      </w:r>
      <w:r>
        <w:rPr>
          <w:rFonts w:ascii="宋体" w:hAnsi="宋体" w:hint="eastAsia"/>
          <w:sz w:val="24"/>
          <w:shd w:val="clear" w:color="auto" w:fill="FFFFFF"/>
        </w:rPr>
        <w:t>所示。</w:t>
      </w:r>
    </w:p>
    <w:p w14:paraId="3A37A3DD" w14:textId="367E864E" w:rsidR="008B0BB1" w:rsidRDefault="008B0BB1" w:rsidP="008B0BB1">
      <w:pPr>
        <w:widowControl/>
        <w:jc w:val="center"/>
        <w:rPr>
          <w:rFonts w:ascii="宋体" w:hAnsi="宋体" w:cs="宋体"/>
          <w:kern w:val="0"/>
          <w:sz w:val="24"/>
        </w:rPr>
      </w:pPr>
    </w:p>
    <w:p w14:paraId="4CE46F2C" w14:textId="7289D8D4" w:rsidR="00A652F1" w:rsidRDefault="00A652F1" w:rsidP="008B0BB1">
      <w:pPr>
        <w:widowControl/>
        <w:jc w:val="center"/>
        <w:rPr>
          <w:rFonts w:ascii="宋体" w:hAnsi="宋体" w:cs="宋体"/>
          <w:kern w:val="0"/>
          <w:sz w:val="24"/>
        </w:rPr>
      </w:pPr>
    </w:p>
    <w:p w14:paraId="5B71CE74" w14:textId="6068EE78" w:rsidR="00A652F1" w:rsidRPr="00A652F1" w:rsidRDefault="00A652F1" w:rsidP="00A652F1">
      <w:pPr>
        <w:widowControl/>
        <w:jc w:val="center"/>
        <w:rPr>
          <w:rFonts w:ascii="宋体" w:hAnsi="宋体" w:cs="宋体"/>
          <w:kern w:val="0"/>
          <w:sz w:val="24"/>
        </w:rPr>
      </w:pPr>
      <w:r w:rsidRPr="00A652F1">
        <w:rPr>
          <w:rFonts w:ascii="宋体" w:hAnsi="宋体" w:cs="宋体"/>
          <w:kern w:val="0"/>
          <w:sz w:val="24"/>
        </w:rPr>
        <w:lastRenderedPageBreak/>
        <w:fldChar w:fldCharType="begin"/>
      </w:r>
      <w:r w:rsidRPr="00A652F1">
        <w:rPr>
          <w:rFonts w:ascii="宋体" w:hAnsi="宋体" w:cs="宋体"/>
          <w:kern w:val="0"/>
          <w:sz w:val="24"/>
        </w:rPr>
        <w:instrText xml:space="preserve"> INCLUDEPICTURE "C:\\Users\\13296\\AppData\\Roaming\\Tencent\\Users\\1329669644\\QQ\\WinTemp\\RichOle\\W4Z0J%{J@Y[E84R7HL7${[C.png" \* MERGEFORMATINET </w:instrText>
      </w:r>
      <w:r w:rsidRPr="00A652F1">
        <w:rPr>
          <w:rFonts w:ascii="宋体" w:hAnsi="宋体" w:cs="宋体"/>
          <w:kern w:val="0"/>
          <w:sz w:val="24"/>
        </w:rPr>
        <w:fldChar w:fldCharType="separate"/>
      </w:r>
      <w:r w:rsidR="0080460D">
        <w:rPr>
          <w:rFonts w:ascii="宋体" w:hAnsi="宋体" w:cs="宋体"/>
          <w:kern w:val="0"/>
          <w:sz w:val="24"/>
        </w:rPr>
        <w:fldChar w:fldCharType="begin"/>
      </w:r>
      <w:r w:rsidR="0080460D">
        <w:rPr>
          <w:rFonts w:ascii="宋体" w:hAnsi="宋体" w:cs="宋体"/>
          <w:kern w:val="0"/>
          <w:sz w:val="24"/>
        </w:rPr>
        <w:instrText xml:space="preserve"> INCLUDEPICTURE  "C:\\Users\\13296\\AppData\\Roaming\\Tencent\\Users\\1329669644\\QQ\\WinTemp\\RichOle\\W4Z0J%{J@Y[E84R7HL7${[C.png" \* MERGEFORMATINET </w:instrText>
      </w:r>
      <w:r w:rsidR="0080460D">
        <w:rPr>
          <w:rFonts w:ascii="宋体" w:hAnsi="宋体" w:cs="宋体"/>
          <w:kern w:val="0"/>
          <w:sz w:val="24"/>
        </w:rPr>
        <w:fldChar w:fldCharType="separate"/>
      </w:r>
      <w:r w:rsidR="008937DA">
        <w:rPr>
          <w:rFonts w:ascii="宋体" w:hAnsi="宋体" w:cs="宋体"/>
          <w:kern w:val="0"/>
          <w:sz w:val="24"/>
        </w:rPr>
        <w:pict w14:anchorId="72EBCF04">
          <v:shape id="_x0000_i1032" type="#_x0000_t75" alt="" style="width:445.2pt;height:228.6pt">
            <v:imagedata r:id="rId35" r:href="rId36"/>
          </v:shape>
        </w:pict>
      </w:r>
      <w:r w:rsidR="0080460D">
        <w:rPr>
          <w:rFonts w:ascii="宋体" w:hAnsi="宋体" w:cs="宋体"/>
          <w:kern w:val="0"/>
          <w:sz w:val="24"/>
        </w:rPr>
        <w:fldChar w:fldCharType="end"/>
      </w:r>
      <w:r w:rsidRPr="00A652F1">
        <w:rPr>
          <w:rFonts w:ascii="宋体" w:hAnsi="宋体" w:cs="宋体"/>
          <w:kern w:val="0"/>
          <w:sz w:val="24"/>
        </w:rPr>
        <w:fldChar w:fldCharType="end"/>
      </w:r>
    </w:p>
    <w:p w14:paraId="3F67529B" w14:textId="45C2BAF9" w:rsidR="008B0BB1" w:rsidRDefault="00A652F1" w:rsidP="00B65D60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图3-</w:t>
      </w:r>
      <w:r w:rsidR="008937DA">
        <w:rPr>
          <w:rFonts w:ascii="宋体" w:hAnsi="宋体" w:cs="宋体" w:hint="eastAsia"/>
          <w:kern w:val="0"/>
          <w:sz w:val="24"/>
        </w:rPr>
        <w:t>6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Table表格中学生信息数据</w:t>
      </w:r>
    </w:p>
    <w:p w14:paraId="5AC87EDD" w14:textId="77777777" w:rsidR="00B06102" w:rsidRPr="00B65D60" w:rsidRDefault="00B06102" w:rsidP="00B65D60">
      <w:pPr>
        <w:widowControl/>
        <w:jc w:val="center"/>
        <w:rPr>
          <w:rFonts w:ascii="宋体" w:hAnsi="宋体" w:cs="宋体" w:hint="eastAsia"/>
          <w:kern w:val="0"/>
          <w:sz w:val="24"/>
        </w:rPr>
      </w:pPr>
    </w:p>
    <w:p w14:paraId="357C5CDC" w14:textId="71B5885D" w:rsidR="002D4693" w:rsidRPr="007417BF" w:rsidRDefault="002D4693" w:rsidP="002D4693">
      <w:pPr>
        <w:pStyle w:val="2"/>
        <w:spacing w:before="0" w:after="0" w:line="360" w:lineRule="auto"/>
        <w:rPr>
          <w:rFonts w:hint="eastAsia"/>
          <w:b w:val="0"/>
          <w:sz w:val="28"/>
        </w:rPr>
      </w:pPr>
      <w:bookmarkStart w:id="45" w:name="_Toc42850828"/>
      <w:r w:rsidRPr="007417BF">
        <w:rPr>
          <w:rFonts w:hint="eastAsia"/>
          <w:b w:val="0"/>
          <w:sz w:val="28"/>
        </w:rPr>
        <w:t>3.</w:t>
      </w:r>
      <w:r>
        <w:rPr>
          <w:rFonts w:hint="eastAsia"/>
          <w:b w:val="0"/>
          <w:sz w:val="28"/>
        </w:rPr>
        <w:t xml:space="preserve">5 </w:t>
      </w:r>
      <w:bookmarkEnd w:id="45"/>
      <w:r w:rsidR="0080460D">
        <w:rPr>
          <w:rFonts w:hint="eastAsia"/>
          <w:b w:val="0"/>
          <w:sz w:val="28"/>
        </w:rPr>
        <w:t>R</w:t>
      </w:r>
      <w:r w:rsidR="0080460D">
        <w:rPr>
          <w:b w:val="0"/>
          <w:sz w:val="28"/>
        </w:rPr>
        <w:t>adio</w:t>
      </w:r>
      <w:r w:rsidR="0080460D">
        <w:rPr>
          <w:rFonts w:hint="eastAsia"/>
          <w:b w:val="0"/>
          <w:sz w:val="28"/>
        </w:rPr>
        <w:t>单选框</w:t>
      </w:r>
    </w:p>
    <w:p w14:paraId="7F034327" w14:textId="488B66EF" w:rsidR="002D4693" w:rsidRDefault="0080460D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Radio</w:t>
      </w:r>
      <w:r>
        <w:rPr>
          <w:rFonts w:ascii="宋体" w:hAnsi="宋体" w:hint="eastAsia"/>
          <w:sz w:val="24"/>
        </w:rPr>
        <w:t>单选框为用户提供了可选择的功能，本系统一共有两种功能类似的radio单选框组件。</w:t>
      </w:r>
    </w:p>
    <w:p w14:paraId="26F8C3FB" w14:textId="2C620683" w:rsidR="0080460D" w:rsidRDefault="0080460D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一是用户</w:t>
      </w:r>
      <w:r w:rsidR="00F23974">
        <w:rPr>
          <w:rFonts w:ascii="宋体" w:hAnsi="宋体" w:hint="eastAsia"/>
          <w:sz w:val="24"/>
        </w:rPr>
        <w:t>在登陆界面可以选择管理员、教师和学生其一选项进行登录，</w:t>
      </w:r>
      <w:r w:rsidR="00B06102">
        <w:rPr>
          <w:rFonts w:ascii="宋体" w:hAnsi="宋体" w:hint="eastAsia"/>
          <w:sz w:val="24"/>
        </w:rPr>
        <w:t>以便</w:t>
      </w:r>
      <w:r w:rsidR="00F23974">
        <w:rPr>
          <w:rFonts w:ascii="宋体" w:hAnsi="宋体" w:hint="eastAsia"/>
          <w:sz w:val="24"/>
        </w:rPr>
        <w:t>获得不同权限</w:t>
      </w:r>
      <w:r w:rsidR="00B06102">
        <w:rPr>
          <w:rFonts w:ascii="宋体" w:hAnsi="宋体" w:hint="eastAsia"/>
          <w:sz w:val="24"/>
        </w:rPr>
        <w:t>。如图3-</w:t>
      </w:r>
      <w:r w:rsidR="008937DA">
        <w:rPr>
          <w:rFonts w:ascii="宋体" w:hAnsi="宋体" w:hint="eastAsia"/>
          <w:sz w:val="24"/>
        </w:rPr>
        <w:t>7</w:t>
      </w:r>
    </w:p>
    <w:p w14:paraId="25F63EAB" w14:textId="53761C93" w:rsidR="00B06102" w:rsidRPr="00B06102" w:rsidRDefault="00B06102" w:rsidP="00B06102">
      <w:pPr>
        <w:widowControl/>
        <w:jc w:val="center"/>
        <w:rPr>
          <w:rFonts w:ascii="宋体" w:hAnsi="宋体" w:cs="宋体"/>
          <w:kern w:val="0"/>
          <w:sz w:val="24"/>
        </w:rPr>
      </w:pPr>
      <w:r w:rsidRPr="00B06102">
        <w:rPr>
          <w:rFonts w:ascii="宋体" w:hAnsi="宋体" w:cs="宋体"/>
          <w:kern w:val="0"/>
          <w:sz w:val="24"/>
        </w:rPr>
        <w:fldChar w:fldCharType="begin"/>
      </w:r>
      <w:r w:rsidRPr="00B06102">
        <w:rPr>
          <w:rFonts w:ascii="宋体" w:hAnsi="宋体" w:cs="宋体"/>
          <w:kern w:val="0"/>
          <w:sz w:val="24"/>
        </w:rPr>
        <w:instrText xml:space="preserve"> INCLUDEPICTURE "C:\\Users\\13296\\AppData\\Roaming\\Tencent\\Users\\1329669644\\QQ\\WinTemp\\RichOle\\7KD6I4S@@1]8T82BN6FQ_1D.png" \* MERGEFORMATINET </w:instrText>
      </w:r>
      <w:r w:rsidRPr="00B06102">
        <w:rPr>
          <w:rFonts w:ascii="宋体" w:hAnsi="宋体" w:cs="宋体"/>
          <w:kern w:val="0"/>
          <w:sz w:val="24"/>
        </w:rPr>
        <w:fldChar w:fldCharType="separate"/>
      </w:r>
      <w:r w:rsidRPr="00B06102">
        <w:rPr>
          <w:rFonts w:ascii="宋体" w:hAnsi="宋体" w:cs="宋体"/>
          <w:kern w:val="0"/>
          <w:sz w:val="24"/>
        </w:rPr>
        <w:pict w14:anchorId="388D760A">
          <v:shape id="_x0000_i1033" type="#_x0000_t75" alt="" style="width:412.8pt;height:73.2pt">
            <v:imagedata r:id="rId37" r:href="rId38"/>
          </v:shape>
        </w:pict>
      </w:r>
      <w:r w:rsidRPr="00B06102">
        <w:rPr>
          <w:rFonts w:ascii="宋体" w:hAnsi="宋体" w:cs="宋体"/>
          <w:kern w:val="0"/>
          <w:sz w:val="24"/>
        </w:rPr>
        <w:fldChar w:fldCharType="end"/>
      </w:r>
    </w:p>
    <w:p w14:paraId="096490C5" w14:textId="1F487B43" w:rsidR="00B06102" w:rsidRDefault="00B06102" w:rsidP="00B06102">
      <w:pPr>
        <w:spacing w:line="400" w:lineRule="exact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图3-</w:t>
      </w:r>
      <w:r w:rsidR="008937DA">
        <w:rPr>
          <w:rFonts w:ascii="宋体" w:hAnsi="宋体" w:hint="eastAsia"/>
          <w:sz w:val="24"/>
        </w:rPr>
        <w:t>7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登陆界面radio单选框</w:t>
      </w:r>
    </w:p>
    <w:p w14:paraId="3349526A" w14:textId="77777777" w:rsidR="00B06102" w:rsidRDefault="00B06102" w:rsidP="00B06102">
      <w:pPr>
        <w:spacing w:line="400" w:lineRule="exact"/>
        <w:ind w:firstLineChars="200" w:firstLine="480"/>
        <w:jc w:val="center"/>
        <w:rPr>
          <w:rFonts w:ascii="宋体" w:hAnsi="宋体" w:hint="eastAsia"/>
          <w:sz w:val="24"/>
        </w:rPr>
      </w:pPr>
    </w:p>
    <w:p w14:paraId="6ED980D2" w14:textId="705FE26A" w:rsidR="00B06102" w:rsidRDefault="00B06102" w:rsidP="00B0610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二是在查询时，用户可以选择使用学生学号或姓名进行查询。如图3-</w:t>
      </w:r>
      <w:r w:rsidR="008937DA">
        <w:rPr>
          <w:rFonts w:ascii="宋体" w:hAnsi="宋体" w:hint="eastAsia"/>
          <w:sz w:val="24"/>
        </w:rPr>
        <w:t>8</w:t>
      </w:r>
    </w:p>
    <w:p w14:paraId="54465AFE" w14:textId="1590AC6C" w:rsidR="00B06102" w:rsidRDefault="00B06102" w:rsidP="00B06102">
      <w:pPr>
        <w:widowControl/>
        <w:jc w:val="center"/>
        <w:rPr>
          <w:rFonts w:ascii="宋体" w:hAnsi="宋体" w:cs="宋体"/>
          <w:kern w:val="0"/>
          <w:sz w:val="24"/>
        </w:rPr>
      </w:pPr>
      <w:r w:rsidRPr="00B06102">
        <w:rPr>
          <w:rFonts w:ascii="宋体" w:hAnsi="宋体" w:cs="宋体"/>
          <w:kern w:val="0"/>
          <w:sz w:val="24"/>
        </w:rPr>
        <w:fldChar w:fldCharType="begin"/>
      </w:r>
      <w:r w:rsidRPr="00B06102">
        <w:rPr>
          <w:rFonts w:ascii="宋体" w:hAnsi="宋体" w:cs="宋体"/>
          <w:kern w:val="0"/>
          <w:sz w:val="24"/>
        </w:rPr>
        <w:instrText xml:space="preserve"> INCLUDEPICTURE "C:\\Users\\13296\\AppData\\Roaming\\Tencent\\Users\\1329669644\\QQ\\WinTemp\\RichOle\\W8Z)VXF_@KYFMLRP5U{$OT8.png" \* MERGEFORMATINET </w:instrText>
      </w:r>
      <w:r w:rsidRPr="00B06102">
        <w:rPr>
          <w:rFonts w:ascii="宋体" w:hAnsi="宋体" w:cs="宋体"/>
          <w:kern w:val="0"/>
          <w:sz w:val="24"/>
        </w:rPr>
        <w:fldChar w:fldCharType="separate"/>
      </w:r>
      <w:r w:rsidRPr="00B06102">
        <w:rPr>
          <w:rFonts w:ascii="宋体" w:hAnsi="宋体" w:cs="宋体"/>
          <w:kern w:val="0"/>
          <w:sz w:val="24"/>
        </w:rPr>
        <w:pict w14:anchorId="3C318EF7">
          <v:shape id="_x0000_i1046" type="#_x0000_t75" alt="" style="width:418.2pt;height:70.8pt">
            <v:imagedata r:id="rId39" r:href="rId40"/>
          </v:shape>
        </w:pict>
      </w:r>
      <w:r w:rsidRPr="00B06102">
        <w:rPr>
          <w:rFonts w:ascii="宋体" w:hAnsi="宋体" w:cs="宋体"/>
          <w:kern w:val="0"/>
          <w:sz w:val="24"/>
        </w:rPr>
        <w:fldChar w:fldCharType="end"/>
      </w:r>
    </w:p>
    <w:p w14:paraId="484F46E4" w14:textId="74AB6B04" w:rsidR="00B06102" w:rsidRDefault="00B06102" w:rsidP="00B06102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图3-</w:t>
      </w:r>
      <w:r w:rsidR="008937DA">
        <w:rPr>
          <w:rFonts w:ascii="宋体" w:hAnsi="宋体" w:cs="宋体" w:hint="eastAsia"/>
          <w:kern w:val="0"/>
          <w:sz w:val="24"/>
        </w:rPr>
        <w:t>8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查询信息radio单选框</w:t>
      </w:r>
    </w:p>
    <w:p w14:paraId="1905D707" w14:textId="77777777" w:rsidR="00B06102" w:rsidRPr="00B06102" w:rsidRDefault="00B06102" w:rsidP="00B06102">
      <w:pPr>
        <w:widowControl/>
        <w:jc w:val="center"/>
        <w:rPr>
          <w:rFonts w:ascii="宋体" w:hAnsi="宋体" w:cs="宋体" w:hint="eastAsia"/>
          <w:kern w:val="0"/>
          <w:sz w:val="24"/>
        </w:rPr>
      </w:pPr>
    </w:p>
    <w:p w14:paraId="4B45C67F" w14:textId="3574730C" w:rsidR="00B06102" w:rsidRDefault="00B06102" w:rsidP="00B06102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</w:t>
      </w:r>
      <w:r>
        <w:rPr>
          <w:rFonts w:ascii="宋体" w:hAnsi="宋体" w:hint="eastAsia"/>
          <w:sz w:val="24"/>
        </w:rPr>
        <w:t>adio单选框使用简洁，小组件实现大功能。</w:t>
      </w:r>
    </w:p>
    <w:p w14:paraId="4F6E7657" w14:textId="77777777" w:rsidR="00B06102" w:rsidRDefault="00B06102" w:rsidP="00B06102">
      <w:pPr>
        <w:spacing w:line="400" w:lineRule="exact"/>
        <w:ind w:firstLineChars="200" w:firstLine="480"/>
        <w:rPr>
          <w:rFonts w:ascii="宋体" w:hAnsi="宋体" w:hint="eastAsia"/>
          <w:sz w:val="24"/>
        </w:rPr>
      </w:pPr>
    </w:p>
    <w:p w14:paraId="3B342A33" w14:textId="145972EF" w:rsidR="007417BF" w:rsidRDefault="007417BF" w:rsidP="007417BF">
      <w:pPr>
        <w:pStyle w:val="2"/>
        <w:spacing w:before="0" w:after="0" w:line="360" w:lineRule="auto"/>
        <w:rPr>
          <w:b w:val="0"/>
          <w:sz w:val="28"/>
        </w:rPr>
      </w:pPr>
      <w:bookmarkStart w:id="46" w:name="_Toc42850829"/>
      <w:r w:rsidRPr="007417BF">
        <w:rPr>
          <w:rFonts w:hint="eastAsia"/>
          <w:b w:val="0"/>
          <w:sz w:val="28"/>
        </w:rPr>
        <w:lastRenderedPageBreak/>
        <w:t>3.</w:t>
      </w:r>
      <w:r w:rsidR="002D4693">
        <w:rPr>
          <w:rFonts w:hint="eastAsia"/>
          <w:b w:val="0"/>
          <w:sz w:val="28"/>
        </w:rPr>
        <w:t xml:space="preserve">X </w:t>
      </w:r>
      <w:r w:rsidR="009A63BE">
        <w:rPr>
          <w:rFonts w:hint="eastAsia"/>
          <w:b w:val="0"/>
          <w:sz w:val="28"/>
        </w:rPr>
        <w:t>导航选项</w:t>
      </w:r>
      <w:r w:rsidR="00F50D19">
        <w:rPr>
          <w:rFonts w:hint="eastAsia"/>
          <w:b w:val="0"/>
          <w:sz w:val="28"/>
        </w:rPr>
        <w:t>（必须有菜单，在此讲述菜单</w:t>
      </w:r>
      <w:r w:rsidR="006469C3">
        <w:rPr>
          <w:rFonts w:hint="eastAsia"/>
          <w:b w:val="0"/>
          <w:sz w:val="28"/>
        </w:rPr>
        <w:t>组件及其</w:t>
      </w:r>
      <w:r w:rsidR="00F50D19">
        <w:rPr>
          <w:rFonts w:hint="eastAsia"/>
          <w:b w:val="0"/>
          <w:sz w:val="28"/>
        </w:rPr>
        <w:t>设计）</w:t>
      </w:r>
      <w:bookmarkEnd w:id="46"/>
    </w:p>
    <w:p w14:paraId="2E3A2DFC" w14:textId="53E5E9A2" w:rsidR="00D67F41" w:rsidRDefault="009A63BE" w:rsidP="00D67F41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本系统为学生信息管理系统，期中学生信息有学生基本信息、学生家庭信息、学生获奖信息以及学生出勤信息。为了使用户方便跳转查看各类信息，本系统在页面左侧设置了一个导航栏，用户点击相应信息即可查看对应信息并对其进行操作。</w:t>
      </w:r>
    </w:p>
    <w:p w14:paraId="6C5DA6B6" w14:textId="73BAFFED" w:rsidR="009A63BE" w:rsidRPr="009A63BE" w:rsidRDefault="009A63BE" w:rsidP="009A63BE">
      <w:pPr>
        <w:spacing w:line="40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设置导航栏可以让用户操作方便。本系统导航菜单栏使用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标签</w:t>
      </w:r>
      <w:r w:rsidRPr="009A63BE">
        <w:rPr>
          <w:rFonts w:ascii="Arial" w:hAnsi="Arial" w:cs="Arial"/>
          <w:sz w:val="24"/>
        </w:rPr>
        <w:t>href</w:t>
      </w:r>
      <w:r>
        <w:rPr>
          <w:rFonts w:hint="eastAsia"/>
          <w:sz w:val="24"/>
        </w:rPr>
        <w:t>属性进行跳转各自页面，简洁方便快捷。并使用</w:t>
      </w:r>
      <w:r>
        <w:rPr>
          <w:rFonts w:hint="eastAsia"/>
          <w:sz w:val="24"/>
        </w:rPr>
        <w:t>Bootstrap</w:t>
      </w:r>
      <w:r>
        <w:rPr>
          <w:rFonts w:hint="eastAsia"/>
          <w:sz w:val="24"/>
        </w:rPr>
        <w:t>中的</w:t>
      </w:r>
      <w:r w:rsidRPr="009A63BE">
        <w:rPr>
          <w:rFonts w:ascii="Arial" w:hAnsi="Arial" w:cs="Arial"/>
          <w:sz w:val="24"/>
        </w:rPr>
        <w:t>class="nav nav-pills nav-stacked"</w:t>
      </w:r>
      <w:r>
        <w:rPr>
          <w:rFonts w:ascii="Arial" w:hAnsi="Arial" w:cs="Arial" w:hint="eastAsia"/>
          <w:sz w:val="24"/>
        </w:rPr>
        <w:t>来进行样式修改，使导航栏融入整个页面，与之格调相同。</w:t>
      </w:r>
    </w:p>
    <w:p w14:paraId="3640BBBA" w14:textId="36145463" w:rsidR="009A63BE" w:rsidRDefault="009A63BE" w:rsidP="00D67F41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使用如图</w:t>
      </w:r>
      <w:r>
        <w:rPr>
          <w:rFonts w:hint="eastAsia"/>
          <w:sz w:val="24"/>
        </w:rPr>
        <w:t>3-</w:t>
      </w:r>
      <w:r w:rsidR="008937DA">
        <w:rPr>
          <w:rFonts w:hint="eastAsia"/>
          <w:sz w:val="24"/>
        </w:rPr>
        <w:t>9</w:t>
      </w:r>
      <w:r w:rsidR="008937DA">
        <w:rPr>
          <w:rFonts w:hint="eastAsia"/>
          <w:sz w:val="24"/>
        </w:rPr>
        <w:t>。</w:t>
      </w:r>
    </w:p>
    <w:p w14:paraId="5977488C" w14:textId="755B458A" w:rsidR="009A63BE" w:rsidRDefault="008937DA" w:rsidP="008937DA">
      <w:pPr>
        <w:widowControl/>
        <w:jc w:val="center"/>
        <w:rPr>
          <w:rFonts w:ascii="宋体" w:hAnsi="宋体" w:cs="宋体"/>
          <w:kern w:val="0"/>
          <w:sz w:val="24"/>
        </w:rPr>
      </w:pPr>
      <w:r w:rsidRPr="008937DA">
        <w:rPr>
          <w:rFonts w:ascii="宋体" w:hAnsi="宋体" w:cs="宋体"/>
          <w:kern w:val="0"/>
          <w:sz w:val="24"/>
        </w:rPr>
        <w:fldChar w:fldCharType="begin"/>
      </w:r>
      <w:r w:rsidRPr="008937DA">
        <w:rPr>
          <w:rFonts w:ascii="宋体" w:hAnsi="宋体" w:cs="宋体"/>
          <w:kern w:val="0"/>
          <w:sz w:val="24"/>
        </w:rPr>
        <w:instrText xml:space="preserve"> INCLUDEPICTURE "C:\\Users\\13296\\AppData\\Roaming\\Tencent\\Users\\1329669644\\QQ\\WinTemp\\RichOle\\$[N}5LU88PF@0F]S~CGG4YS.png" \* MERGEFORMATINET </w:instrText>
      </w:r>
      <w:r w:rsidRPr="008937DA">
        <w:rPr>
          <w:rFonts w:ascii="宋体" w:hAnsi="宋体" w:cs="宋体"/>
          <w:kern w:val="0"/>
          <w:sz w:val="24"/>
        </w:rPr>
        <w:fldChar w:fldCharType="separate"/>
      </w:r>
      <w:r w:rsidRPr="008937DA">
        <w:rPr>
          <w:rFonts w:ascii="宋体" w:hAnsi="宋体" w:cs="宋体"/>
          <w:kern w:val="0"/>
          <w:sz w:val="24"/>
        </w:rPr>
        <w:pict w14:anchorId="00268137">
          <v:shape id="_x0000_i1092" type="#_x0000_t75" alt="" style="width:463.8pt;height:279pt">
            <v:imagedata r:id="rId41" r:href="rId42"/>
          </v:shape>
        </w:pict>
      </w:r>
      <w:r w:rsidRPr="008937DA">
        <w:rPr>
          <w:rFonts w:ascii="宋体" w:hAnsi="宋体" w:cs="宋体"/>
          <w:kern w:val="0"/>
          <w:sz w:val="24"/>
        </w:rPr>
        <w:fldChar w:fldCharType="end"/>
      </w:r>
    </w:p>
    <w:p w14:paraId="4987BFB6" w14:textId="0A9F0EC8" w:rsidR="008937DA" w:rsidRPr="008937DA" w:rsidRDefault="008937DA" w:rsidP="008937DA">
      <w:pPr>
        <w:widowControl/>
        <w:jc w:val="center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图3-9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左侧系统菜单导航栏</w:t>
      </w:r>
    </w:p>
    <w:p w14:paraId="52B316C0" w14:textId="7B837665" w:rsidR="003303C5" w:rsidRPr="00D67F41" w:rsidRDefault="003303C5" w:rsidP="00D67F41">
      <w:pPr>
        <w:pStyle w:val="a5"/>
        <w:spacing w:after="0" w:line="400" w:lineRule="exact"/>
        <w:ind w:leftChars="0" w:left="0"/>
        <w:rPr>
          <w:rFonts w:ascii="宋体" w:hAnsi="宋体" w:hint="eastAsia"/>
          <w:sz w:val="24"/>
        </w:rPr>
      </w:pPr>
    </w:p>
    <w:p w14:paraId="3B7C963F" w14:textId="77777777" w:rsidR="00147D99" w:rsidRDefault="003303C5">
      <w:pPr>
        <w:pStyle w:val="1"/>
        <w:spacing w:before="0" w:after="0" w:line="360" w:lineRule="auto"/>
        <w:rPr>
          <w:rFonts w:ascii="黑体" w:eastAsia="黑体"/>
          <w:b w:val="0"/>
          <w:sz w:val="30"/>
        </w:rPr>
      </w:pPr>
      <w:bookmarkStart w:id="47" w:name="_Toc107505474"/>
      <w:bookmarkStart w:id="48" w:name="_Toc108197580"/>
      <w:bookmarkStart w:id="49" w:name="_Toc139084206"/>
      <w:bookmarkStart w:id="50" w:name="_Toc139276110"/>
      <w:r>
        <w:rPr>
          <w:rFonts w:ascii="宋体" w:hAnsi="宋体"/>
          <w:sz w:val="30"/>
          <w:szCs w:val="28"/>
        </w:rPr>
        <w:br w:type="page"/>
      </w:r>
      <w:bookmarkStart w:id="51" w:name="_Toc42850830"/>
      <w:r>
        <w:rPr>
          <w:rFonts w:ascii="黑体" w:eastAsia="黑体" w:hint="eastAsia"/>
          <w:b w:val="0"/>
          <w:sz w:val="30"/>
        </w:rPr>
        <w:lastRenderedPageBreak/>
        <w:t>4</w:t>
      </w:r>
      <w:r>
        <w:rPr>
          <w:rFonts w:ascii="黑体" w:eastAsia="黑体"/>
          <w:b w:val="0"/>
          <w:sz w:val="30"/>
        </w:rPr>
        <w:t xml:space="preserve"> </w:t>
      </w:r>
      <w:bookmarkEnd w:id="47"/>
      <w:bookmarkEnd w:id="48"/>
      <w:bookmarkEnd w:id="49"/>
      <w:bookmarkEnd w:id="50"/>
      <w:r w:rsidR="00D65592">
        <w:rPr>
          <w:rFonts w:ascii="黑体" w:eastAsia="黑体" w:hint="eastAsia"/>
          <w:b w:val="0"/>
          <w:sz w:val="30"/>
        </w:rPr>
        <w:t>功能详细设计</w:t>
      </w:r>
      <w:bookmarkEnd w:id="51"/>
    </w:p>
    <w:p w14:paraId="359CC834" w14:textId="77777777" w:rsidR="003303C5" w:rsidRPr="00147D99" w:rsidRDefault="00147D99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本节结合系统组成框图，对系统中每个</w:t>
      </w:r>
      <w:r w:rsidR="0020002D" w:rsidRPr="00147D99">
        <w:rPr>
          <w:rFonts w:ascii="宋体" w:hAnsi="宋体" w:hint="eastAsia"/>
          <w:sz w:val="24"/>
        </w:rPr>
        <w:t>模块</w:t>
      </w:r>
      <w:r>
        <w:rPr>
          <w:rFonts w:ascii="宋体" w:hAnsi="宋体" w:hint="eastAsia"/>
          <w:sz w:val="24"/>
        </w:rPr>
        <w:t>的</w:t>
      </w:r>
      <w:r w:rsidRPr="00147D99">
        <w:rPr>
          <w:rFonts w:ascii="宋体" w:hAnsi="宋体" w:hint="eastAsia"/>
          <w:sz w:val="24"/>
        </w:rPr>
        <w:t>功能</w:t>
      </w:r>
      <w:r>
        <w:rPr>
          <w:rFonts w:ascii="宋体" w:hAnsi="宋体" w:hint="eastAsia"/>
          <w:sz w:val="24"/>
        </w:rPr>
        <w:t>、输入、输出、主要</w:t>
      </w:r>
      <w:r w:rsidR="00AD2F48" w:rsidRPr="00147D99">
        <w:rPr>
          <w:rFonts w:ascii="宋体" w:hAnsi="宋体" w:hint="eastAsia"/>
          <w:sz w:val="24"/>
        </w:rPr>
        <w:t>数据结构</w:t>
      </w:r>
      <w:r>
        <w:rPr>
          <w:rFonts w:ascii="宋体" w:hAnsi="宋体" w:hint="eastAsia"/>
          <w:sz w:val="24"/>
        </w:rPr>
        <w:t>、</w:t>
      </w:r>
      <w:r w:rsidR="009872F6">
        <w:rPr>
          <w:rFonts w:ascii="宋体" w:hAnsi="宋体" w:hint="eastAsia"/>
          <w:sz w:val="24"/>
        </w:rPr>
        <w:t>设计思想、</w:t>
      </w:r>
      <w:r w:rsidR="00AD2F48" w:rsidRPr="00147D99">
        <w:rPr>
          <w:rFonts w:ascii="宋体" w:hAnsi="宋体" w:hint="eastAsia"/>
          <w:sz w:val="24"/>
        </w:rPr>
        <w:t>算法</w:t>
      </w:r>
      <w:r>
        <w:rPr>
          <w:rFonts w:ascii="宋体" w:hAnsi="宋体" w:hint="eastAsia"/>
          <w:sz w:val="24"/>
        </w:rPr>
        <w:t>流程等</w:t>
      </w:r>
      <w:r w:rsidR="003C21F8">
        <w:rPr>
          <w:rFonts w:ascii="宋体" w:hAnsi="宋体" w:hint="eastAsia"/>
          <w:sz w:val="24"/>
        </w:rPr>
        <w:t>方面</w:t>
      </w:r>
      <w:r>
        <w:rPr>
          <w:rFonts w:ascii="宋体" w:hAnsi="宋体" w:hint="eastAsia"/>
          <w:sz w:val="24"/>
        </w:rPr>
        <w:t>进行详细</w:t>
      </w:r>
      <w:r w:rsidR="0063538E">
        <w:rPr>
          <w:rFonts w:ascii="宋体" w:hAnsi="宋体" w:hint="eastAsia"/>
          <w:sz w:val="24"/>
        </w:rPr>
        <w:t>论</w:t>
      </w:r>
      <w:r>
        <w:rPr>
          <w:rFonts w:ascii="宋体" w:hAnsi="宋体" w:hint="eastAsia"/>
          <w:sz w:val="24"/>
        </w:rPr>
        <w:t>述</w:t>
      </w:r>
      <w:r w:rsidR="0063538E">
        <w:rPr>
          <w:rFonts w:ascii="宋体" w:hAnsi="宋体" w:hint="eastAsia"/>
          <w:sz w:val="24"/>
        </w:rPr>
        <w:t>，说明本设计在这几方面</w:t>
      </w:r>
      <w:r w:rsidR="00E52327">
        <w:rPr>
          <w:rFonts w:ascii="宋体" w:hAnsi="宋体" w:hint="eastAsia"/>
          <w:sz w:val="24"/>
        </w:rPr>
        <w:t>有何</w:t>
      </w:r>
      <w:r w:rsidR="0063538E">
        <w:rPr>
          <w:rFonts w:ascii="宋体" w:hAnsi="宋体" w:hint="eastAsia"/>
          <w:sz w:val="24"/>
        </w:rPr>
        <w:t>优缺点</w:t>
      </w:r>
      <w:r w:rsidR="00E52327">
        <w:rPr>
          <w:rFonts w:ascii="宋体" w:hAnsi="宋体" w:hint="eastAsia"/>
          <w:sz w:val="24"/>
        </w:rPr>
        <w:t>（</w:t>
      </w:r>
      <w:r w:rsidR="009872F6">
        <w:rPr>
          <w:rFonts w:ascii="宋体" w:hAnsi="宋体" w:hint="eastAsia"/>
          <w:sz w:val="24"/>
        </w:rPr>
        <w:t>对</w:t>
      </w:r>
      <w:r w:rsidR="00E52327">
        <w:rPr>
          <w:rFonts w:ascii="宋体" w:hAnsi="宋体" w:hint="eastAsia"/>
          <w:sz w:val="24"/>
        </w:rPr>
        <w:t>多种设计方案</w:t>
      </w:r>
      <w:r w:rsidR="009872F6">
        <w:rPr>
          <w:rFonts w:ascii="宋体" w:hAnsi="宋体" w:hint="eastAsia"/>
          <w:sz w:val="24"/>
        </w:rPr>
        <w:t>/方法</w:t>
      </w:r>
      <w:r w:rsidR="00E52327">
        <w:rPr>
          <w:rFonts w:ascii="宋体" w:hAnsi="宋体" w:hint="eastAsia"/>
          <w:sz w:val="24"/>
        </w:rPr>
        <w:t>简要</w:t>
      </w:r>
      <w:r w:rsidR="00E81168">
        <w:rPr>
          <w:rFonts w:ascii="宋体" w:hAnsi="宋体" w:hint="eastAsia"/>
          <w:sz w:val="24"/>
        </w:rPr>
        <w:t>对比分析</w:t>
      </w:r>
      <w:r w:rsidR="009872F6">
        <w:rPr>
          <w:rFonts w:ascii="宋体" w:hAnsi="宋体" w:hint="eastAsia"/>
          <w:sz w:val="24"/>
        </w:rPr>
        <w:t>的</w:t>
      </w:r>
      <w:r w:rsidR="007C38F2">
        <w:rPr>
          <w:rFonts w:ascii="宋体" w:hAnsi="宋体" w:hint="eastAsia"/>
          <w:sz w:val="24"/>
        </w:rPr>
        <w:t>基础上</w:t>
      </w:r>
      <w:r w:rsidR="0025629F">
        <w:rPr>
          <w:rFonts w:ascii="宋体" w:hAnsi="宋体" w:hint="eastAsia"/>
          <w:sz w:val="24"/>
        </w:rPr>
        <w:t>，说明</w:t>
      </w:r>
      <w:r w:rsidR="001A333A">
        <w:rPr>
          <w:rFonts w:ascii="宋体" w:hAnsi="宋体" w:hint="eastAsia"/>
          <w:sz w:val="24"/>
        </w:rPr>
        <w:t>本</w:t>
      </w:r>
      <w:r w:rsidR="0025629F">
        <w:rPr>
          <w:rFonts w:ascii="宋体" w:hAnsi="宋体" w:hint="eastAsia"/>
          <w:sz w:val="24"/>
        </w:rPr>
        <w:t>设计的</w:t>
      </w:r>
      <w:r w:rsidR="004B7315">
        <w:rPr>
          <w:rFonts w:ascii="宋体" w:hAnsi="宋体" w:hint="eastAsia"/>
          <w:sz w:val="24"/>
        </w:rPr>
        <w:t>优缺点</w:t>
      </w:r>
      <w:r w:rsidR="00E52327">
        <w:rPr>
          <w:rFonts w:ascii="宋体" w:hAnsi="宋体" w:hint="eastAsia"/>
          <w:sz w:val="24"/>
        </w:rPr>
        <w:t>）</w:t>
      </w:r>
      <w:r w:rsidR="0063538E">
        <w:rPr>
          <w:rFonts w:ascii="宋体" w:hAnsi="宋体" w:hint="eastAsia"/>
          <w:sz w:val="24"/>
        </w:rPr>
        <w:t>。</w:t>
      </w:r>
    </w:p>
    <w:p w14:paraId="5AB93A25" w14:textId="77777777" w:rsidR="00EB79CB" w:rsidRPr="00EB79CB" w:rsidRDefault="00EB79CB" w:rsidP="00EB79CB">
      <w:pPr>
        <w:pStyle w:val="2"/>
        <w:spacing w:before="0" w:after="0" w:line="360" w:lineRule="auto"/>
      </w:pPr>
      <w:bookmarkStart w:id="52" w:name="_Toc42850831"/>
      <w:r>
        <w:rPr>
          <w:rFonts w:hint="eastAsia"/>
          <w:b w:val="0"/>
          <w:sz w:val="28"/>
        </w:rPr>
        <w:t xml:space="preserve">4.1 </w:t>
      </w:r>
      <w:r>
        <w:rPr>
          <w:rFonts w:hint="eastAsia"/>
          <w:b w:val="0"/>
          <w:sz w:val="28"/>
        </w:rPr>
        <w:t>连接数据库</w:t>
      </w:r>
      <w:bookmarkEnd w:id="52"/>
    </w:p>
    <w:p w14:paraId="0EF893AE" w14:textId="77777777" w:rsidR="00EB79CB" w:rsidRDefault="00EB79CB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14:paraId="714645D0" w14:textId="77777777" w:rsidR="00EB79CB" w:rsidRPr="00EB79CB" w:rsidRDefault="00EB79CB" w:rsidP="00EB79CB">
      <w:pPr>
        <w:pStyle w:val="2"/>
        <w:spacing w:before="0" w:after="0" w:line="360" w:lineRule="auto"/>
      </w:pPr>
      <w:bookmarkStart w:id="53" w:name="_Toc42850832"/>
      <w:bookmarkStart w:id="54" w:name="_Toc107505475"/>
      <w:bookmarkStart w:id="55" w:name="_Toc108197581"/>
      <w:bookmarkStart w:id="56" w:name="_Toc139084207"/>
      <w:bookmarkStart w:id="57" w:name="_Toc139276111"/>
      <w:r>
        <w:rPr>
          <w:rFonts w:hint="eastAsia"/>
          <w:b w:val="0"/>
          <w:sz w:val="28"/>
        </w:rPr>
        <w:t xml:space="preserve">4.2 </w:t>
      </w:r>
      <w:r>
        <w:rPr>
          <w:rFonts w:hint="eastAsia"/>
          <w:b w:val="0"/>
          <w:sz w:val="28"/>
        </w:rPr>
        <w:t>诗词的录入</w:t>
      </w:r>
      <w:bookmarkEnd w:id="53"/>
    </w:p>
    <w:p w14:paraId="2FF120F8" w14:textId="77777777" w:rsidR="00EB79CB" w:rsidRDefault="00EB79CB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14:paraId="508A8CDB" w14:textId="77777777" w:rsidR="00EB79CB" w:rsidRPr="00EB79CB" w:rsidRDefault="00EB79CB" w:rsidP="00EB79CB">
      <w:pPr>
        <w:pStyle w:val="2"/>
        <w:spacing w:before="0" w:after="0" w:line="360" w:lineRule="auto"/>
      </w:pPr>
      <w:bookmarkStart w:id="58" w:name="_Toc42850833"/>
      <w:r>
        <w:rPr>
          <w:rFonts w:hint="eastAsia"/>
          <w:b w:val="0"/>
          <w:sz w:val="28"/>
        </w:rPr>
        <w:t xml:space="preserve">4.3 </w:t>
      </w:r>
      <w:r>
        <w:rPr>
          <w:rFonts w:hint="eastAsia"/>
          <w:b w:val="0"/>
          <w:sz w:val="28"/>
        </w:rPr>
        <w:t>诗词的修改</w:t>
      </w:r>
      <w:bookmarkEnd w:id="58"/>
    </w:p>
    <w:p w14:paraId="6E4A8153" w14:textId="77777777" w:rsidR="00EB79CB" w:rsidRDefault="00EB79CB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14:paraId="3B505034" w14:textId="77777777" w:rsidR="00EB79CB" w:rsidRPr="00EB79CB" w:rsidRDefault="00EB79CB" w:rsidP="00EB79CB">
      <w:pPr>
        <w:pStyle w:val="2"/>
        <w:spacing w:before="0" w:after="0" w:line="360" w:lineRule="auto"/>
      </w:pPr>
      <w:bookmarkStart w:id="59" w:name="_Toc42850834"/>
      <w:r>
        <w:rPr>
          <w:rFonts w:hint="eastAsia"/>
          <w:b w:val="0"/>
          <w:sz w:val="28"/>
        </w:rPr>
        <w:t xml:space="preserve">4.4 </w:t>
      </w:r>
      <w:r>
        <w:rPr>
          <w:rFonts w:hint="eastAsia"/>
          <w:b w:val="0"/>
          <w:sz w:val="28"/>
        </w:rPr>
        <w:t>诗词的删除</w:t>
      </w:r>
      <w:bookmarkEnd w:id="59"/>
    </w:p>
    <w:p w14:paraId="1321A8E5" w14:textId="77777777" w:rsidR="00EB79CB" w:rsidRDefault="00EB79CB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14:paraId="0D59100B" w14:textId="77777777" w:rsidR="00EB79CB" w:rsidRPr="00EB79CB" w:rsidRDefault="00EB79CB" w:rsidP="00EB79CB">
      <w:pPr>
        <w:pStyle w:val="2"/>
        <w:spacing w:before="0" w:after="0" w:line="360" w:lineRule="auto"/>
      </w:pPr>
      <w:bookmarkStart w:id="60" w:name="_Toc42850835"/>
      <w:r>
        <w:rPr>
          <w:rFonts w:hint="eastAsia"/>
          <w:b w:val="0"/>
          <w:sz w:val="28"/>
        </w:rPr>
        <w:t xml:space="preserve">4.5 </w:t>
      </w:r>
      <w:r>
        <w:rPr>
          <w:rFonts w:hint="eastAsia"/>
          <w:b w:val="0"/>
          <w:sz w:val="28"/>
        </w:rPr>
        <w:t>诗词的检索</w:t>
      </w:r>
      <w:bookmarkEnd w:id="60"/>
    </w:p>
    <w:p w14:paraId="2CC927FA" w14:textId="77777777" w:rsidR="00EB79CB" w:rsidRDefault="00EB79CB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14:paraId="3C0F5B37" w14:textId="77777777" w:rsidR="00EB79CB" w:rsidRPr="00EB79CB" w:rsidRDefault="00EB79CB" w:rsidP="00EB79CB">
      <w:pPr>
        <w:pStyle w:val="2"/>
        <w:spacing w:before="0" w:after="0" w:line="360" w:lineRule="auto"/>
      </w:pPr>
      <w:bookmarkStart w:id="61" w:name="_Toc42850836"/>
      <w:r>
        <w:rPr>
          <w:rFonts w:hint="eastAsia"/>
          <w:b w:val="0"/>
          <w:sz w:val="28"/>
        </w:rPr>
        <w:t xml:space="preserve">4.6 </w:t>
      </w:r>
      <w:r>
        <w:rPr>
          <w:rFonts w:hint="eastAsia"/>
          <w:b w:val="0"/>
          <w:sz w:val="28"/>
        </w:rPr>
        <w:t>……</w:t>
      </w:r>
      <w:bookmarkEnd w:id="61"/>
    </w:p>
    <w:p w14:paraId="342B2C11" w14:textId="77777777" w:rsidR="00EB79CB" w:rsidRDefault="00EB79CB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           </w:t>
      </w:r>
    </w:p>
    <w:p w14:paraId="77464EE8" w14:textId="77777777" w:rsidR="00E2600D" w:rsidRPr="00EB79CB" w:rsidRDefault="00E2600D" w:rsidP="00E2600D">
      <w:pPr>
        <w:pStyle w:val="2"/>
        <w:spacing w:before="0" w:after="0" w:line="360" w:lineRule="auto"/>
      </w:pPr>
      <w:bookmarkStart w:id="62" w:name="_Toc42850837"/>
      <w:r>
        <w:rPr>
          <w:rFonts w:hint="eastAsia"/>
          <w:b w:val="0"/>
          <w:sz w:val="28"/>
        </w:rPr>
        <w:t xml:space="preserve">4.X </w:t>
      </w:r>
      <w:r>
        <w:rPr>
          <w:rFonts w:hint="eastAsia"/>
          <w:b w:val="0"/>
          <w:sz w:val="28"/>
        </w:rPr>
        <w:t>软件使用说明</w:t>
      </w:r>
      <w:bookmarkEnd w:id="62"/>
    </w:p>
    <w:p w14:paraId="5F4E061A" w14:textId="77777777" w:rsidR="00E2600D" w:rsidRDefault="00435F15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结合运行过程截图说明本软件的使用步骤等</w:t>
      </w:r>
      <w:r w:rsidR="00E2600D">
        <w:rPr>
          <w:rFonts w:ascii="宋体" w:hAnsi="宋体"/>
          <w:sz w:val="24"/>
        </w:rPr>
        <w:t xml:space="preserve">                        </w:t>
      </w:r>
    </w:p>
    <w:p w14:paraId="4F4CFBF8" w14:textId="77777777" w:rsidR="003303C5" w:rsidRDefault="003303C5">
      <w:pPr>
        <w:pStyle w:val="1"/>
        <w:spacing w:before="0" w:after="0" w:line="360" w:lineRule="auto"/>
        <w:rPr>
          <w:rFonts w:ascii="黑体" w:eastAsia="黑体"/>
          <w:b w:val="0"/>
          <w:sz w:val="30"/>
        </w:rPr>
      </w:pPr>
      <w:r>
        <w:rPr>
          <w:rFonts w:ascii="黑体" w:eastAsia="黑体"/>
          <w:b w:val="0"/>
          <w:sz w:val="30"/>
        </w:rPr>
        <w:br w:type="page"/>
      </w:r>
      <w:bookmarkStart w:id="63" w:name="_Toc42850838"/>
      <w:bookmarkStart w:id="64" w:name="_Toc107505478"/>
      <w:bookmarkStart w:id="65" w:name="_Toc108197584"/>
      <w:bookmarkStart w:id="66" w:name="_Toc139084210"/>
      <w:bookmarkStart w:id="67" w:name="_Toc139276120"/>
      <w:bookmarkEnd w:id="54"/>
      <w:bookmarkEnd w:id="55"/>
      <w:bookmarkEnd w:id="56"/>
      <w:bookmarkEnd w:id="57"/>
      <w:r w:rsidR="006F367E">
        <w:rPr>
          <w:rFonts w:ascii="黑体" w:eastAsia="黑体" w:hint="eastAsia"/>
          <w:b w:val="0"/>
          <w:sz w:val="30"/>
        </w:rPr>
        <w:lastRenderedPageBreak/>
        <w:t>5</w:t>
      </w:r>
      <w:r>
        <w:rPr>
          <w:rFonts w:ascii="黑体" w:eastAsia="黑体" w:hint="eastAsia"/>
          <w:b w:val="0"/>
          <w:sz w:val="30"/>
        </w:rPr>
        <w:t xml:space="preserve"> </w:t>
      </w:r>
      <w:r w:rsidR="002E3AA0">
        <w:rPr>
          <w:rFonts w:ascii="黑体" w:eastAsia="黑体" w:hint="eastAsia"/>
          <w:b w:val="0"/>
          <w:sz w:val="30"/>
        </w:rPr>
        <w:t>系统</w:t>
      </w:r>
      <w:r w:rsidR="00520F18">
        <w:rPr>
          <w:rFonts w:ascii="黑体" w:eastAsia="黑体" w:hint="eastAsia"/>
          <w:b w:val="0"/>
          <w:sz w:val="30"/>
        </w:rPr>
        <w:t>功能</w:t>
      </w:r>
      <w:r>
        <w:rPr>
          <w:rFonts w:ascii="黑体" w:eastAsia="黑体" w:hint="eastAsia"/>
          <w:b w:val="0"/>
          <w:sz w:val="30"/>
        </w:rPr>
        <w:t>测试</w:t>
      </w:r>
      <w:bookmarkEnd w:id="63"/>
    </w:p>
    <w:p w14:paraId="576B41D8" w14:textId="77777777" w:rsidR="004008EB" w:rsidRPr="001E2A31" w:rsidRDefault="004008EB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1E2A31">
        <w:rPr>
          <w:rFonts w:ascii="宋体" w:hAnsi="宋体" w:hint="eastAsia"/>
          <w:sz w:val="24"/>
        </w:rPr>
        <w:t>结合</w:t>
      </w:r>
      <w:r w:rsidR="003303C5" w:rsidRPr="001E2A31">
        <w:rPr>
          <w:rFonts w:ascii="宋体" w:hAnsi="宋体" w:hint="eastAsia"/>
          <w:sz w:val="24"/>
        </w:rPr>
        <w:t>程序运行</w:t>
      </w:r>
      <w:r w:rsidRPr="001E2A31">
        <w:rPr>
          <w:rFonts w:ascii="宋体" w:hAnsi="宋体" w:hint="eastAsia"/>
          <w:sz w:val="24"/>
        </w:rPr>
        <w:t>过程的截图，阐述本软件各个模块功能的实现以及协作工作情况。</w:t>
      </w:r>
    </w:p>
    <w:p w14:paraId="48C9D2C3" w14:textId="77777777" w:rsidR="003303C5" w:rsidRDefault="003303C5" w:rsidP="001F25D8">
      <w:pPr>
        <w:pStyle w:val="1"/>
        <w:spacing w:before="0" w:after="0" w:line="360" w:lineRule="auto"/>
        <w:jc w:val="center"/>
        <w:rPr>
          <w:rFonts w:ascii="黑体" w:eastAsia="黑体"/>
          <w:b w:val="0"/>
          <w:sz w:val="30"/>
        </w:rPr>
      </w:pPr>
      <w:r>
        <w:rPr>
          <w:rFonts w:ascii="黑体" w:eastAsia="黑体"/>
          <w:b w:val="0"/>
          <w:sz w:val="30"/>
        </w:rPr>
        <w:br w:type="page"/>
      </w:r>
      <w:bookmarkStart w:id="68" w:name="_Toc42850839"/>
      <w:bookmarkEnd w:id="64"/>
      <w:bookmarkEnd w:id="65"/>
      <w:bookmarkEnd w:id="66"/>
      <w:bookmarkEnd w:id="67"/>
      <w:r>
        <w:rPr>
          <w:rFonts w:ascii="黑体" w:eastAsia="黑体" w:hint="eastAsia"/>
          <w:b w:val="0"/>
          <w:sz w:val="30"/>
        </w:rPr>
        <w:lastRenderedPageBreak/>
        <w:t>结</w:t>
      </w:r>
      <w:r w:rsidR="001F25D8">
        <w:rPr>
          <w:rFonts w:ascii="黑体" w:eastAsia="黑体" w:hint="eastAsia"/>
          <w:b w:val="0"/>
          <w:sz w:val="30"/>
        </w:rPr>
        <w:t xml:space="preserve"> </w:t>
      </w:r>
      <w:r>
        <w:rPr>
          <w:rFonts w:ascii="黑体" w:eastAsia="黑体" w:hint="eastAsia"/>
          <w:b w:val="0"/>
          <w:sz w:val="30"/>
        </w:rPr>
        <w:t>论</w:t>
      </w:r>
      <w:bookmarkEnd w:id="68"/>
    </w:p>
    <w:p w14:paraId="01A74DC6" w14:textId="77777777" w:rsidR="003303C5" w:rsidRPr="001E2A31" w:rsidRDefault="00292856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1E2A31">
        <w:rPr>
          <w:rFonts w:ascii="宋体" w:hAnsi="宋体" w:hint="eastAsia"/>
          <w:sz w:val="24"/>
        </w:rPr>
        <w:t>应</w:t>
      </w:r>
      <w:r w:rsidR="003303C5" w:rsidRPr="001E2A31">
        <w:rPr>
          <w:rFonts w:ascii="宋体" w:hAnsi="宋体" w:hint="eastAsia"/>
          <w:sz w:val="24"/>
        </w:rPr>
        <w:t>包括以下两部分内容：</w:t>
      </w:r>
    </w:p>
    <w:p w14:paraId="0A5F4A9F" w14:textId="77777777" w:rsidR="003303C5" w:rsidRDefault="00345D67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任务</w:t>
      </w:r>
      <w:r w:rsidR="00292856">
        <w:rPr>
          <w:rFonts w:ascii="宋体" w:hAnsi="宋体" w:hint="eastAsia"/>
          <w:sz w:val="24"/>
        </w:rPr>
        <w:t>完成情况</w:t>
      </w:r>
      <w:r w:rsidR="003303C5">
        <w:rPr>
          <w:rFonts w:ascii="宋体" w:hAnsi="宋体" w:hint="eastAsia"/>
          <w:sz w:val="24"/>
        </w:rPr>
        <w:t>，包括功能、</w:t>
      </w:r>
      <w:r>
        <w:rPr>
          <w:rFonts w:ascii="宋体" w:hAnsi="宋体" w:hint="eastAsia"/>
          <w:sz w:val="24"/>
        </w:rPr>
        <w:t>特点</w:t>
      </w:r>
      <w:r w:rsidR="003303C5">
        <w:rPr>
          <w:rFonts w:ascii="宋体" w:hAnsi="宋体" w:hint="eastAsia"/>
          <w:sz w:val="24"/>
        </w:rPr>
        <w:t>（与众不同）及存在问题</w:t>
      </w:r>
      <w:r>
        <w:rPr>
          <w:rFonts w:ascii="宋体" w:hAnsi="宋体" w:hint="eastAsia"/>
          <w:sz w:val="24"/>
        </w:rPr>
        <w:t>、</w:t>
      </w:r>
      <w:r w:rsidR="003303C5">
        <w:rPr>
          <w:rFonts w:ascii="宋体" w:hAnsi="宋体" w:hint="eastAsia"/>
          <w:sz w:val="24"/>
        </w:rPr>
        <w:t>修改对策。</w:t>
      </w:r>
    </w:p>
    <w:p w14:paraId="04BE7741" w14:textId="77777777" w:rsidR="003303C5" w:rsidRDefault="00292856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结合</w:t>
      </w:r>
      <w:r w:rsidR="003303C5">
        <w:rPr>
          <w:rFonts w:ascii="宋体" w:hAnsi="宋体" w:hint="eastAsia"/>
          <w:sz w:val="24"/>
        </w:rPr>
        <w:t>本次课程设计</w:t>
      </w:r>
      <w:r w:rsidR="00303015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全过程</w:t>
      </w:r>
      <w:r w:rsidR="003303C5">
        <w:rPr>
          <w:rFonts w:ascii="宋体" w:hAnsi="宋体" w:hint="eastAsia"/>
          <w:sz w:val="24"/>
        </w:rPr>
        <w:t>，谈谈自己的</w:t>
      </w:r>
      <w:r w:rsidR="007E573E">
        <w:rPr>
          <w:rFonts w:ascii="宋体" w:hAnsi="宋体" w:hint="eastAsia"/>
          <w:sz w:val="24"/>
        </w:rPr>
        <w:t>收获</w:t>
      </w:r>
      <w:r w:rsidR="008921DD">
        <w:rPr>
          <w:rFonts w:ascii="宋体" w:hAnsi="宋体" w:hint="eastAsia"/>
          <w:sz w:val="24"/>
        </w:rPr>
        <w:t>、</w:t>
      </w:r>
      <w:r w:rsidR="003303C5">
        <w:rPr>
          <w:rFonts w:ascii="宋体" w:hAnsi="宋体" w:hint="eastAsia"/>
          <w:sz w:val="24"/>
        </w:rPr>
        <w:t>体会</w:t>
      </w:r>
      <w:r w:rsidR="008921DD">
        <w:rPr>
          <w:rFonts w:ascii="宋体" w:hAnsi="宋体" w:hint="eastAsia"/>
          <w:sz w:val="24"/>
        </w:rPr>
        <w:t>、建议</w:t>
      </w:r>
      <w:r w:rsidR="003303C5">
        <w:rPr>
          <w:rFonts w:ascii="宋体" w:hAnsi="宋体" w:hint="eastAsia"/>
          <w:sz w:val="24"/>
        </w:rPr>
        <w:t>。</w:t>
      </w:r>
    </w:p>
    <w:p w14:paraId="19F1AE27" w14:textId="77777777" w:rsidR="00527384" w:rsidRPr="001E2A31" w:rsidRDefault="003303C5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1E2A31">
        <w:rPr>
          <w:rFonts w:ascii="宋体" w:hAnsi="宋体" w:hint="eastAsia"/>
          <w:sz w:val="24"/>
        </w:rPr>
        <w:t>……</w:t>
      </w:r>
    </w:p>
    <w:p w14:paraId="67B2CC78" w14:textId="77777777" w:rsidR="001F25D8" w:rsidRDefault="005A0E01" w:rsidP="001F25D8">
      <w:pPr>
        <w:pStyle w:val="1"/>
        <w:spacing w:before="0" w:after="0" w:line="360" w:lineRule="auto"/>
        <w:jc w:val="center"/>
        <w:rPr>
          <w:rFonts w:ascii="黑体" w:eastAsia="黑体"/>
          <w:b w:val="0"/>
          <w:sz w:val="30"/>
        </w:rPr>
      </w:pPr>
      <w:r>
        <w:rPr>
          <w:rFonts w:ascii="宋体" w:hAnsi="宋体"/>
        </w:rPr>
        <w:br w:type="page"/>
      </w:r>
      <w:bookmarkStart w:id="69" w:name="_Toc42850840"/>
      <w:r w:rsidR="001F25D8" w:rsidRPr="001F25D8">
        <w:rPr>
          <w:rFonts w:ascii="黑体" w:eastAsia="黑体" w:hint="eastAsia"/>
          <w:b w:val="0"/>
          <w:sz w:val="30"/>
        </w:rPr>
        <w:lastRenderedPageBreak/>
        <w:t>致 谢</w:t>
      </w:r>
      <w:bookmarkEnd w:id="69"/>
    </w:p>
    <w:p w14:paraId="515B05ED" w14:textId="77777777" w:rsidR="005A0E01" w:rsidRDefault="005A0E01" w:rsidP="001F25D8">
      <w:pPr>
        <w:jc w:val="center"/>
        <w:rPr>
          <w:rFonts w:ascii="宋体" w:hAnsi="宋体"/>
          <w:sz w:val="24"/>
        </w:rPr>
      </w:pPr>
    </w:p>
    <w:p w14:paraId="2BFF2DAA" w14:textId="77777777" w:rsidR="003303C5" w:rsidRDefault="001F25D8" w:rsidP="001E2A3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……</w:t>
      </w:r>
    </w:p>
    <w:p w14:paraId="7787A10E" w14:textId="77777777" w:rsidR="001F25D8" w:rsidRDefault="001F25D8" w:rsidP="001F25D8">
      <w:pPr>
        <w:pStyle w:val="1"/>
        <w:spacing w:before="0" w:after="0" w:line="360" w:lineRule="auto"/>
        <w:jc w:val="center"/>
        <w:rPr>
          <w:rFonts w:ascii="黑体" w:eastAsia="黑体"/>
          <w:b w:val="0"/>
          <w:sz w:val="30"/>
        </w:rPr>
      </w:pPr>
      <w:r>
        <w:rPr>
          <w:rFonts w:ascii="宋体" w:hAnsi="宋体"/>
          <w:sz w:val="24"/>
        </w:rPr>
        <w:br w:type="page"/>
      </w:r>
      <w:bookmarkStart w:id="70" w:name="_Toc42850841"/>
      <w:r>
        <w:rPr>
          <w:rFonts w:ascii="黑体" w:eastAsia="黑体" w:hint="eastAsia"/>
          <w:b w:val="0"/>
          <w:sz w:val="30"/>
        </w:rPr>
        <w:lastRenderedPageBreak/>
        <w:t>参考文献</w:t>
      </w:r>
      <w:bookmarkEnd w:id="70"/>
    </w:p>
    <w:p w14:paraId="293A8F2C" w14:textId="77777777" w:rsidR="00A23168" w:rsidRDefault="00482C1B" w:rsidP="00482C1B">
      <w:pPr>
        <w:pStyle w:val="a5"/>
        <w:spacing w:line="360" w:lineRule="auto"/>
        <w:ind w:leftChars="-202" w:left="1" w:hangingChars="177" w:hanging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[1] </w:t>
      </w:r>
      <w:r w:rsidR="0020640A">
        <w:rPr>
          <w:rFonts w:ascii="宋体" w:hAnsi="宋体" w:hint="eastAsia"/>
          <w:sz w:val="24"/>
        </w:rPr>
        <w:t>……</w:t>
      </w:r>
      <w:r w:rsidR="00B561F0">
        <w:rPr>
          <w:rFonts w:ascii="宋体" w:hAnsi="宋体" w:hint="eastAsia"/>
          <w:sz w:val="24"/>
        </w:rPr>
        <w:t xml:space="preserve"> </w:t>
      </w:r>
    </w:p>
    <w:p w14:paraId="469352D7" w14:textId="77777777" w:rsidR="00A23168" w:rsidRDefault="00A23168" w:rsidP="00A23168">
      <w:pPr>
        <w:pStyle w:val="a5"/>
        <w:spacing w:line="360" w:lineRule="auto"/>
        <w:ind w:leftChars="-202" w:left="1" w:hangingChars="177" w:hanging="4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[2] …… </w:t>
      </w:r>
    </w:p>
    <w:p w14:paraId="1CDDE35D" w14:textId="77777777" w:rsidR="00E37A61" w:rsidRPr="00E37A61" w:rsidRDefault="00E37A61" w:rsidP="00A23168">
      <w:pPr>
        <w:spacing w:line="360" w:lineRule="auto"/>
        <w:jc w:val="left"/>
        <w:rPr>
          <w:rFonts w:ascii="宋体" w:hAnsi="宋体"/>
          <w:b/>
          <w:color w:val="FF0000"/>
          <w:sz w:val="32"/>
          <w:szCs w:val="32"/>
        </w:rPr>
      </w:pPr>
      <w:r w:rsidRPr="00E37A61">
        <w:rPr>
          <w:rFonts w:hint="eastAsia"/>
          <w:b/>
          <w:color w:val="FF0000"/>
          <w:sz w:val="32"/>
          <w:szCs w:val="32"/>
        </w:rPr>
        <w:t>各类文献的</w:t>
      </w:r>
      <w:r w:rsidRPr="00E37A61">
        <w:rPr>
          <w:rFonts w:ascii="宋体" w:hAnsi="宋体" w:hint="eastAsia"/>
          <w:b/>
          <w:color w:val="FF0000"/>
          <w:sz w:val="32"/>
          <w:szCs w:val="32"/>
        </w:rPr>
        <w:t>标注</w:t>
      </w:r>
      <w:r w:rsidRPr="00E37A61">
        <w:rPr>
          <w:rFonts w:hint="eastAsia"/>
          <w:b/>
          <w:color w:val="FF0000"/>
          <w:sz w:val="32"/>
          <w:szCs w:val="32"/>
        </w:rPr>
        <w:t>格式如下：</w:t>
      </w:r>
    </w:p>
    <w:p w14:paraId="076837C9" w14:textId="77777777" w:rsidR="00E37A61" w:rsidRPr="008520C7" w:rsidRDefault="00E37A61" w:rsidP="00E37A61">
      <w:pPr>
        <w:rPr>
          <w:rFonts w:ascii="宋体" w:hAnsi="宋体"/>
          <w:color w:val="0000FF"/>
        </w:rPr>
      </w:pPr>
      <w:r w:rsidRPr="008520C7">
        <w:rPr>
          <w:rFonts w:ascii="宋体" w:hAnsi="宋体" w:hint="eastAsia"/>
          <w:color w:val="0000FF"/>
        </w:rPr>
        <w:t>著作：[序号]著者</w:t>
      </w:r>
      <w:r w:rsidRPr="008520C7">
        <w:rPr>
          <w:rFonts w:ascii="宋体" w:hAnsi="宋体" w:hint="eastAsia"/>
          <w:b/>
          <w:bCs/>
          <w:color w:val="0000FF"/>
        </w:rPr>
        <w:t>.</w:t>
      </w:r>
      <w:r w:rsidRPr="008520C7">
        <w:rPr>
          <w:rFonts w:ascii="宋体" w:hAnsi="宋体" w:hint="eastAsia"/>
          <w:color w:val="0000FF"/>
        </w:rPr>
        <w:t>译者</w:t>
      </w:r>
      <w:r w:rsidRPr="008520C7">
        <w:rPr>
          <w:rFonts w:ascii="宋体" w:hAnsi="宋体" w:hint="eastAsia"/>
          <w:b/>
          <w:bCs/>
          <w:color w:val="0000FF"/>
        </w:rPr>
        <w:t>.</w:t>
      </w:r>
      <w:r w:rsidRPr="008520C7">
        <w:rPr>
          <w:rFonts w:ascii="宋体" w:hAnsi="宋体" w:hint="eastAsia"/>
          <w:color w:val="0000FF"/>
        </w:rPr>
        <w:t>书名</w:t>
      </w:r>
      <w:r w:rsidRPr="008520C7">
        <w:rPr>
          <w:rFonts w:ascii="宋体" w:hAnsi="宋体" w:hint="eastAsia"/>
          <w:b/>
          <w:bCs/>
          <w:color w:val="0000FF"/>
        </w:rPr>
        <w:t>.</w:t>
      </w:r>
      <w:r w:rsidRPr="008520C7">
        <w:rPr>
          <w:rFonts w:ascii="宋体" w:hAnsi="宋体" w:hint="eastAsia"/>
          <w:color w:val="0000FF"/>
        </w:rPr>
        <w:t>出版社</w:t>
      </w:r>
      <w:r w:rsidRPr="008520C7">
        <w:rPr>
          <w:rFonts w:ascii="宋体" w:hAnsi="宋体" w:hint="eastAsia"/>
          <w:b/>
          <w:bCs/>
          <w:color w:val="0000FF"/>
        </w:rPr>
        <w:t>.</w:t>
      </w:r>
      <w:r w:rsidRPr="008520C7">
        <w:rPr>
          <w:rFonts w:ascii="宋体" w:hAnsi="宋体" w:hint="eastAsia"/>
          <w:color w:val="0000FF"/>
        </w:rPr>
        <w:t xml:space="preserve">出版时间 </w:t>
      </w:r>
    </w:p>
    <w:p w14:paraId="4430DB0F" w14:textId="77777777" w:rsidR="00E37A61" w:rsidRDefault="00E37A61" w:rsidP="00E37A61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期刊：[序号] 著者</w:t>
      </w:r>
      <w:r>
        <w:rPr>
          <w:rFonts w:ascii="宋体" w:hAnsi="宋体" w:hint="eastAsia"/>
          <w:b/>
          <w:bCs/>
          <w:color w:val="000000"/>
        </w:rPr>
        <w:t>.</w:t>
      </w:r>
      <w:r>
        <w:rPr>
          <w:rFonts w:ascii="宋体" w:hAnsi="宋体" w:hint="eastAsia"/>
          <w:color w:val="000000"/>
        </w:rPr>
        <w:t>译者</w:t>
      </w:r>
      <w:r>
        <w:rPr>
          <w:rFonts w:ascii="宋体" w:hAnsi="宋体" w:hint="eastAsia"/>
          <w:b/>
          <w:bCs/>
          <w:color w:val="000000"/>
        </w:rPr>
        <w:t>.</w:t>
      </w:r>
      <w:r>
        <w:rPr>
          <w:rFonts w:ascii="宋体" w:hAnsi="宋体" w:hint="eastAsia"/>
          <w:color w:val="000000"/>
        </w:rPr>
        <w:t>文章题目</w:t>
      </w:r>
      <w:r>
        <w:rPr>
          <w:rFonts w:ascii="宋体" w:hAnsi="宋体" w:hint="eastAsia"/>
          <w:b/>
          <w:bCs/>
          <w:color w:val="000000"/>
        </w:rPr>
        <w:t>.</w:t>
      </w:r>
      <w:r>
        <w:rPr>
          <w:rFonts w:ascii="宋体" w:hAnsi="宋体" w:hint="eastAsia"/>
          <w:color w:val="000000"/>
        </w:rPr>
        <w:t>期刊名</w:t>
      </w:r>
      <w:r>
        <w:rPr>
          <w:rFonts w:ascii="宋体" w:hAnsi="宋体" w:hint="eastAsia"/>
          <w:b/>
          <w:bCs/>
          <w:color w:val="000000"/>
        </w:rPr>
        <w:t>.</w:t>
      </w:r>
      <w:r>
        <w:rPr>
          <w:rFonts w:ascii="宋体" w:hAnsi="宋体" w:hint="eastAsia"/>
          <w:color w:val="000000"/>
        </w:rPr>
        <w:t>年份</w:t>
      </w:r>
      <w:r>
        <w:rPr>
          <w:rFonts w:ascii="宋体" w:hAnsi="宋体" w:hint="eastAsia"/>
          <w:b/>
          <w:bCs/>
          <w:color w:val="000000"/>
        </w:rPr>
        <w:t>.</w:t>
      </w:r>
      <w:r>
        <w:rPr>
          <w:rFonts w:ascii="宋体" w:hAnsi="宋体" w:hint="eastAsia"/>
          <w:color w:val="000000"/>
        </w:rPr>
        <w:t>卷号（期刊数）</w:t>
      </w:r>
      <w:r>
        <w:rPr>
          <w:rFonts w:ascii="宋体" w:hAnsi="宋体" w:hint="eastAsia"/>
          <w:b/>
          <w:bCs/>
          <w:color w:val="000000"/>
        </w:rPr>
        <w:t>.</w:t>
      </w:r>
      <w:r>
        <w:rPr>
          <w:rFonts w:ascii="宋体" w:hAnsi="宋体" w:hint="eastAsia"/>
          <w:color w:val="000000"/>
        </w:rPr>
        <w:t xml:space="preserve"> </w:t>
      </w:r>
    </w:p>
    <w:p w14:paraId="21509B67" w14:textId="77777777" w:rsidR="00E37A61" w:rsidRDefault="00E37A61" w:rsidP="00E37A61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会议论文集：[序号]作者</w:t>
      </w:r>
      <w:r>
        <w:rPr>
          <w:rFonts w:ascii="宋体" w:hAnsi="宋体" w:hint="eastAsia"/>
          <w:b/>
          <w:bCs/>
          <w:color w:val="000000"/>
        </w:rPr>
        <w:t>.</w:t>
      </w:r>
      <w:r>
        <w:rPr>
          <w:rFonts w:ascii="宋体" w:hAnsi="宋体" w:hint="eastAsia"/>
          <w:color w:val="000000"/>
        </w:rPr>
        <w:t>译者</w:t>
      </w:r>
      <w:r>
        <w:rPr>
          <w:rFonts w:ascii="宋体" w:hAnsi="宋体" w:hint="eastAsia"/>
          <w:b/>
          <w:bCs/>
          <w:color w:val="000000"/>
        </w:rPr>
        <w:t>.</w:t>
      </w:r>
      <w:r>
        <w:rPr>
          <w:rFonts w:ascii="宋体" w:hAnsi="宋体" w:hint="eastAsia"/>
          <w:color w:val="000000"/>
        </w:rPr>
        <w:t>文章名</w:t>
      </w:r>
      <w:r>
        <w:rPr>
          <w:rFonts w:ascii="宋体" w:hAnsi="宋体" w:hint="eastAsia"/>
          <w:b/>
          <w:bCs/>
          <w:color w:val="000000"/>
        </w:rPr>
        <w:t>.</w:t>
      </w:r>
      <w:r>
        <w:rPr>
          <w:rFonts w:ascii="宋体" w:hAnsi="宋体" w:hint="eastAsia"/>
          <w:color w:val="000000"/>
        </w:rPr>
        <w:t>文集名</w:t>
      </w:r>
      <w:r>
        <w:rPr>
          <w:rFonts w:ascii="宋体" w:hAnsi="宋体" w:hint="eastAsia"/>
          <w:b/>
          <w:bCs/>
          <w:color w:val="000000"/>
        </w:rPr>
        <w:t>.</w:t>
      </w:r>
      <w:r>
        <w:rPr>
          <w:rFonts w:ascii="宋体" w:hAnsi="宋体" w:hint="eastAsia"/>
          <w:color w:val="000000"/>
        </w:rPr>
        <w:t>会址</w:t>
      </w:r>
      <w:r>
        <w:rPr>
          <w:rFonts w:ascii="宋体" w:hAnsi="宋体" w:hint="eastAsia"/>
          <w:b/>
          <w:bCs/>
          <w:color w:val="000000"/>
        </w:rPr>
        <w:t>.</w:t>
      </w:r>
      <w:r>
        <w:rPr>
          <w:rFonts w:ascii="宋体" w:hAnsi="宋体" w:hint="eastAsia"/>
          <w:color w:val="000000"/>
        </w:rPr>
        <w:t>开会年</w:t>
      </w:r>
      <w:r>
        <w:rPr>
          <w:rFonts w:ascii="宋体" w:hAnsi="宋体" w:hint="eastAsia"/>
          <w:b/>
          <w:bCs/>
          <w:color w:val="000000"/>
        </w:rPr>
        <w:t>.</w:t>
      </w:r>
      <w:r>
        <w:rPr>
          <w:rFonts w:ascii="宋体" w:hAnsi="宋体" w:hint="eastAsia"/>
          <w:color w:val="000000"/>
        </w:rPr>
        <w:t>出版者</w:t>
      </w:r>
      <w:r>
        <w:rPr>
          <w:rFonts w:ascii="宋体" w:hAnsi="宋体" w:hint="eastAsia"/>
          <w:b/>
          <w:bCs/>
          <w:color w:val="000000"/>
        </w:rPr>
        <w:t>.</w:t>
      </w:r>
      <w:r>
        <w:rPr>
          <w:rFonts w:ascii="宋体" w:hAnsi="宋体" w:hint="eastAsia"/>
          <w:color w:val="000000"/>
        </w:rPr>
        <w:t>出版时间</w:t>
      </w:r>
      <w:r>
        <w:rPr>
          <w:rFonts w:ascii="宋体" w:hAnsi="宋体" w:hint="eastAsia"/>
          <w:b/>
          <w:bCs/>
          <w:color w:val="000000"/>
        </w:rPr>
        <w:t>.</w:t>
      </w:r>
      <w:r>
        <w:rPr>
          <w:rFonts w:ascii="宋体" w:hAnsi="宋体" w:hint="eastAsia"/>
          <w:color w:val="000000"/>
        </w:rPr>
        <w:t xml:space="preserve"> </w:t>
      </w:r>
    </w:p>
    <w:p w14:paraId="2C6686CD" w14:textId="77777777" w:rsidR="00E257C0" w:rsidRDefault="00E37A61" w:rsidP="00E37A61">
      <w:r>
        <w:rPr>
          <w:rFonts w:hint="eastAsia"/>
        </w:rPr>
        <w:t>各类参考文献的标识符号：</w:t>
      </w:r>
    </w:p>
    <w:p w14:paraId="744E2BC7" w14:textId="77777777" w:rsidR="00E37A61" w:rsidRDefault="00E37A61" w:rsidP="00E37A61">
      <w:r w:rsidRPr="00807822">
        <w:rPr>
          <w:rFonts w:hint="eastAsia"/>
          <w:b/>
          <w:color w:val="FF0000"/>
        </w:rPr>
        <w:t>专著［</w:t>
      </w:r>
      <w:r w:rsidRPr="00807822">
        <w:rPr>
          <w:rFonts w:hint="eastAsia"/>
          <w:b/>
          <w:color w:val="FF0000"/>
        </w:rPr>
        <w:t>M</w:t>
      </w:r>
      <w:r w:rsidRPr="00807822">
        <w:rPr>
          <w:rFonts w:hint="eastAsia"/>
          <w:b/>
          <w:color w:val="FF0000"/>
        </w:rPr>
        <w:t>］</w:t>
      </w:r>
      <w:r>
        <w:rPr>
          <w:rFonts w:hint="eastAsia"/>
        </w:rPr>
        <w:t>、论文集［</w:t>
      </w:r>
      <w:r>
        <w:rPr>
          <w:rFonts w:hint="eastAsia"/>
        </w:rPr>
        <w:t>C</w:t>
      </w:r>
      <w:r>
        <w:rPr>
          <w:rFonts w:hint="eastAsia"/>
        </w:rPr>
        <w:t>］、</w:t>
      </w:r>
      <w:r w:rsidRPr="00807822">
        <w:rPr>
          <w:rFonts w:hint="eastAsia"/>
          <w:b/>
          <w:color w:val="FF0000"/>
        </w:rPr>
        <w:t>期刊文章［</w:t>
      </w:r>
      <w:r w:rsidRPr="00807822">
        <w:rPr>
          <w:rFonts w:hint="eastAsia"/>
          <w:b/>
          <w:color w:val="FF0000"/>
        </w:rPr>
        <w:t>J</w:t>
      </w:r>
      <w:r w:rsidRPr="00807822">
        <w:rPr>
          <w:rFonts w:hint="eastAsia"/>
          <w:b/>
          <w:color w:val="FF0000"/>
        </w:rPr>
        <w:t>］</w:t>
      </w:r>
      <w:r>
        <w:rPr>
          <w:rFonts w:hint="eastAsia"/>
        </w:rPr>
        <w:t>、报纸文章［</w:t>
      </w:r>
      <w:r>
        <w:rPr>
          <w:rFonts w:hint="eastAsia"/>
        </w:rPr>
        <w:t>N</w:t>
      </w:r>
      <w:r>
        <w:rPr>
          <w:rFonts w:hint="eastAsia"/>
        </w:rPr>
        <w:t>］、</w:t>
      </w:r>
      <w:r w:rsidRPr="00807822">
        <w:rPr>
          <w:rFonts w:hint="eastAsia"/>
          <w:b/>
          <w:color w:val="FF0000"/>
        </w:rPr>
        <w:t>学位论文［</w:t>
      </w:r>
      <w:r w:rsidRPr="00807822">
        <w:rPr>
          <w:rFonts w:hint="eastAsia"/>
          <w:b/>
          <w:color w:val="FF0000"/>
        </w:rPr>
        <w:t>D</w:t>
      </w:r>
      <w:r w:rsidRPr="00807822">
        <w:rPr>
          <w:rFonts w:hint="eastAsia"/>
          <w:b/>
          <w:color w:val="FF0000"/>
        </w:rPr>
        <w:t>］</w:t>
      </w:r>
      <w:r>
        <w:rPr>
          <w:rFonts w:hint="eastAsia"/>
        </w:rPr>
        <w:t>、报告［</w:t>
      </w:r>
      <w:r>
        <w:rPr>
          <w:rFonts w:hint="eastAsia"/>
        </w:rPr>
        <w:t>R</w:t>
      </w:r>
      <w:r>
        <w:rPr>
          <w:rFonts w:hint="eastAsia"/>
        </w:rPr>
        <w:t>］、标准［</w:t>
      </w:r>
      <w:r>
        <w:rPr>
          <w:rFonts w:hint="eastAsia"/>
        </w:rPr>
        <w:t>S</w:t>
      </w:r>
      <w:r>
        <w:rPr>
          <w:rFonts w:hint="eastAsia"/>
        </w:rPr>
        <w:t>］、专利［</w:t>
      </w:r>
      <w:r>
        <w:rPr>
          <w:rFonts w:hint="eastAsia"/>
        </w:rPr>
        <w:t>P</w:t>
      </w:r>
      <w:r>
        <w:rPr>
          <w:rFonts w:hint="eastAsia"/>
        </w:rPr>
        <w:t>］、论文集中的析出文献［</w:t>
      </w:r>
      <w:r>
        <w:rPr>
          <w:rFonts w:hint="eastAsia"/>
        </w:rPr>
        <w:t>A</w:t>
      </w:r>
      <w:r>
        <w:rPr>
          <w:rFonts w:hint="eastAsia"/>
        </w:rPr>
        <w:t>］、各种未定义的文献［</w:t>
      </w:r>
      <w:r>
        <w:rPr>
          <w:rFonts w:hint="eastAsia"/>
        </w:rPr>
        <w:t>Z</w:t>
      </w:r>
      <w:r>
        <w:rPr>
          <w:rFonts w:hint="eastAsia"/>
        </w:rPr>
        <w:t>］。</w:t>
      </w:r>
    </w:p>
    <w:p w14:paraId="75F2722B" w14:textId="77777777" w:rsidR="00E37A61" w:rsidRPr="00E37A61" w:rsidRDefault="00E37A61" w:rsidP="00E37A61">
      <w:pPr>
        <w:rPr>
          <w:b/>
          <w:color w:val="FF0000"/>
          <w:sz w:val="30"/>
          <w:szCs w:val="30"/>
        </w:rPr>
      </w:pPr>
      <w:r w:rsidRPr="00E37A61">
        <w:rPr>
          <w:rFonts w:hint="eastAsia"/>
          <w:b/>
          <w:color w:val="FF0000"/>
          <w:sz w:val="30"/>
          <w:szCs w:val="30"/>
        </w:rPr>
        <w:t>各类文献的格式及示例如下：</w:t>
      </w:r>
    </w:p>
    <w:p w14:paraId="7112C5A4" w14:textId="77777777" w:rsidR="00E37A61" w:rsidRPr="00BE005A" w:rsidRDefault="00E37A61" w:rsidP="00E37A61">
      <w:pPr>
        <w:rPr>
          <w:color w:val="3333FF"/>
        </w:rPr>
      </w:pPr>
      <w:r w:rsidRPr="00BE005A">
        <w:rPr>
          <w:rFonts w:hint="eastAsia"/>
          <w:color w:val="3333FF"/>
        </w:rPr>
        <w:t>（</w:t>
      </w:r>
      <w:r w:rsidRPr="00BE005A">
        <w:rPr>
          <w:rFonts w:hint="eastAsia"/>
          <w:color w:val="3333FF"/>
        </w:rPr>
        <w:t>a</w:t>
      </w:r>
      <w:r w:rsidRPr="00BE005A">
        <w:rPr>
          <w:rFonts w:hint="eastAsia"/>
          <w:color w:val="3333FF"/>
        </w:rPr>
        <w:t>）专著、论文集、学位论文、报告（译著请标明原作者国别）</w:t>
      </w:r>
    </w:p>
    <w:p w14:paraId="783525AD" w14:textId="77777777" w:rsidR="00E37A61" w:rsidRDefault="00E37A61" w:rsidP="00E37A61">
      <w:r>
        <w:rPr>
          <w:rFonts w:hint="eastAsia"/>
        </w:rPr>
        <w:t>［序号］</w:t>
      </w:r>
      <w:r>
        <w:rPr>
          <w:rFonts w:hint="eastAsia"/>
        </w:rPr>
        <w:t xml:space="preserve"> </w:t>
      </w:r>
      <w:r>
        <w:rPr>
          <w:rFonts w:hint="eastAsia"/>
        </w:rPr>
        <w:t>主要责任者</w:t>
      </w:r>
      <w:r>
        <w:rPr>
          <w:rFonts w:hint="eastAsia"/>
        </w:rPr>
        <w:t>.</w:t>
      </w:r>
      <w:r>
        <w:rPr>
          <w:rFonts w:hint="eastAsia"/>
        </w:rPr>
        <w:t>文献题名［文献类型标识］</w:t>
      </w:r>
      <w:r>
        <w:rPr>
          <w:rFonts w:hint="eastAsia"/>
        </w:rPr>
        <w:t>.</w:t>
      </w:r>
      <w:r>
        <w:rPr>
          <w:rFonts w:hint="eastAsia"/>
        </w:rPr>
        <w:t>出版地：出版者</w:t>
      </w:r>
      <w:r>
        <w:rPr>
          <w:rFonts w:hint="eastAsia"/>
        </w:rPr>
        <w:t>.</w:t>
      </w:r>
      <w:r>
        <w:rPr>
          <w:rFonts w:hint="eastAsia"/>
        </w:rPr>
        <w:t>出版年</w:t>
      </w:r>
      <w:r>
        <w:rPr>
          <w:rFonts w:hint="eastAsia"/>
        </w:rPr>
        <w:t>.</w:t>
      </w:r>
    </w:p>
    <w:p w14:paraId="29F35CDA" w14:textId="77777777" w:rsidR="00E37A61" w:rsidRDefault="00E37A61" w:rsidP="00E37A61">
      <w:r>
        <w:rPr>
          <w:rFonts w:hint="eastAsia"/>
        </w:rPr>
        <w:t>示例：</w:t>
      </w:r>
    </w:p>
    <w:p w14:paraId="783DEC89" w14:textId="77777777" w:rsidR="00E37A61" w:rsidRDefault="00E37A61" w:rsidP="00E37A61">
      <w:r>
        <w:rPr>
          <w:rFonts w:hint="eastAsia"/>
        </w:rPr>
        <w:t>［</w:t>
      </w:r>
      <w:r>
        <w:rPr>
          <w:rFonts w:hint="eastAsia"/>
        </w:rPr>
        <w:t>1</w:t>
      </w:r>
      <w:r>
        <w:rPr>
          <w:rFonts w:hint="eastAsia"/>
        </w:rPr>
        <w:t>］（美）丹尼尔•贝尔</w:t>
      </w:r>
      <w:r>
        <w:rPr>
          <w:rFonts w:hint="eastAsia"/>
        </w:rPr>
        <w:t>.</w:t>
      </w:r>
      <w:r>
        <w:rPr>
          <w:rFonts w:hint="eastAsia"/>
        </w:rPr>
        <w:t>后工业社会的来临［</w:t>
      </w:r>
      <w:r>
        <w:rPr>
          <w:rFonts w:hint="eastAsia"/>
        </w:rPr>
        <w:t>M</w:t>
      </w:r>
      <w:r>
        <w:rPr>
          <w:rFonts w:hint="eastAsia"/>
        </w:rPr>
        <w:t>］</w:t>
      </w:r>
      <w:r>
        <w:rPr>
          <w:rFonts w:hint="eastAsia"/>
        </w:rPr>
        <w:t>.</w:t>
      </w:r>
      <w:r>
        <w:rPr>
          <w:rFonts w:hint="eastAsia"/>
        </w:rPr>
        <w:t>北京：商务印书馆</w:t>
      </w:r>
      <w:r>
        <w:rPr>
          <w:rFonts w:hint="eastAsia"/>
        </w:rPr>
        <w:t>.1986.</w:t>
      </w:r>
    </w:p>
    <w:p w14:paraId="7AA83FB3" w14:textId="77777777" w:rsidR="00E37A61" w:rsidRDefault="00E37A61" w:rsidP="00E37A61">
      <w:r>
        <w:rPr>
          <w:rFonts w:hint="eastAsia"/>
        </w:rPr>
        <w:t>［</w:t>
      </w:r>
      <w:r>
        <w:rPr>
          <w:rFonts w:hint="eastAsia"/>
        </w:rPr>
        <w:t>2</w:t>
      </w:r>
      <w:r>
        <w:rPr>
          <w:rFonts w:hint="eastAsia"/>
        </w:rPr>
        <w:t>］邓小平文选（第</w:t>
      </w:r>
      <w:r>
        <w:rPr>
          <w:rFonts w:hint="eastAsia"/>
        </w:rPr>
        <w:t>2</w:t>
      </w:r>
      <w:r>
        <w:rPr>
          <w:rFonts w:hint="eastAsia"/>
        </w:rPr>
        <w:t>卷）［</w:t>
      </w:r>
      <w:r>
        <w:rPr>
          <w:rFonts w:hint="eastAsia"/>
        </w:rPr>
        <w:t>C</w:t>
      </w:r>
      <w:r>
        <w:rPr>
          <w:rFonts w:hint="eastAsia"/>
        </w:rPr>
        <w:t>］</w:t>
      </w:r>
      <w:r>
        <w:rPr>
          <w:rFonts w:hint="eastAsia"/>
        </w:rPr>
        <w:t>.</w:t>
      </w:r>
      <w:r>
        <w:rPr>
          <w:rFonts w:hint="eastAsia"/>
        </w:rPr>
        <w:t>北京：人民出版社</w:t>
      </w:r>
      <w:r>
        <w:rPr>
          <w:rFonts w:hint="eastAsia"/>
        </w:rPr>
        <w:t>.1994.</w:t>
      </w:r>
    </w:p>
    <w:p w14:paraId="23A0A0A7" w14:textId="77777777" w:rsidR="00E37A61" w:rsidRDefault="00E37A61" w:rsidP="00E37A61">
      <w:r>
        <w:rPr>
          <w:rFonts w:hint="eastAsia"/>
        </w:rPr>
        <w:t>［</w:t>
      </w:r>
      <w:r>
        <w:rPr>
          <w:rFonts w:hint="eastAsia"/>
        </w:rPr>
        <w:t>3</w:t>
      </w:r>
      <w:r>
        <w:rPr>
          <w:rFonts w:hint="eastAsia"/>
        </w:rPr>
        <w:t>］</w:t>
      </w:r>
      <w:r>
        <w:rPr>
          <w:rFonts w:hint="eastAsia"/>
        </w:rPr>
        <w:t xml:space="preserve"> </w:t>
      </w:r>
      <w:r>
        <w:rPr>
          <w:rFonts w:hint="eastAsia"/>
        </w:rPr>
        <w:t>陆凯阳</w:t>
      </w:r>
      <w:r>
        <w:rPr>
          <w:rFonts w:hint="eastAsia"/>
        </w:rPr>
        <w:t>.</w:t>
      </w:r>
      <w:r>
        <w:rPr>
          <w:rFonts w:hint="eastAsia"/>
        </w:rPr>
        <w:t>当代中国县级政府体制与运行机制研究——兼以湖北英山县为例［</w:t>
      </w:r>
      <w:r>
        <w:rPr>
          <w:rFonts w:hint="eastAsia"/>
        </w:rPr>
        <w:t>D</w:t>
      </w:r>
      <w:r>
        <w:rPr>
          <w:rFonts w:hint="eastAsia"/>
        </w:rPr>
        <w:t>］</w:t>
      </w:r>
      <w:r>
        <w:rPr>
          <w:rFonts w:hint="eastAsia"/>
        </w:rPr>
        <w:t>.</w:t>
      </w:r>
      <w:r>
        <w:rPr>
          <w:rFonts w:hint="eastAsia"/>
        </w:rPr>
        <w:t>武汉：华中</w:t>
      </w:r>
      <w:smartTag w:uri="urn:schemas-microsoft-com:office:smarttags" w:element="PersonName">
        <w:smartTagPr>
          <w:attr w:name="ProductID" w:val="师范大学"/>
        </w:smartTagPr>
        <w:r>
          <w:rPr>
            <w:rFonts w:hint="eastAsia"/>
          </w:rPr>
          <w:t>师范大学</w:t>
        </w:r>
      </w:smartTag>
      <w:r>
        <w:rPr>
          <w:rFonts w:hint="eastAsia"/>
        </w:rPr>
        <w:t>博士学位论文</w:t>
      </w:r>
      <w:r>
        <w:rPr>
          <w:rFonts w:hint="eastAsia"/>
        </w:rPr>
        <w:t>.2001.</w:t>
      </w:r>
    </w:p>
    <w:p w14:paraId="643FEC6D" w14:textId="77777777" w:rsidR="00E37A61" w:rsidRPr="00BE005A" w:rsidRDefault="00E37A61" w:rsidP="00E37A61">
      <w:pPr>
        <w:rPr>
          <w:color w:val="3333FF"/>
        </w:rPr>
      </w:pPr>
      <w:r w:rsidRPr="00BE005A">
        <w:rPr>
          <w:rFonts w:hint="eastAsia"/>
          <w:color w:val="3333FF"/>
        </w:rPr>
        <w:t>（</w:t>
      </w:r>
      <w:r w:rsidRPr="00BE005A">
        <w:rPr>
          <w:rFonts w:hint="eastAsia"/>
          <w:color w:val="3333FF"/>
        </w:rPr>
        <w:t>b</w:t>
      </w:r>
      <w:r w:rsidRPr="00BE005A">
        <w:rPr>
          <w:rFonts w:hint="eastAsia"/>
          <w:color w:val="3333FF"/>
        </w:rPr>
        <w:t>）期刊文章（译著请标明原作者国别）</w:t>
      </w:r>
    </w:p>
    <w:p w14:paraId="035DEF90" w14:textId="77777777" w:rsidR="00E37A61" w:rsidRDefault="00E37A61" w:rsidP="00E37A61">
      <w:r>
        <w:rPr>
          <w:rFonts w:hint="eastAsia"/>
        </w:rPr>
        <w:t>［序号］</w:t>
      </w:r>
      <w:r>
        <w:rPr>
          <w:rFonts w:hint="eastAsia"/>
        </w:rPr>
        <w:t xml:space="preserve"> </w:t>
      </w:r>
      <w:r>
        <w:rPr>
          <w:rFonts w:hint="eastAsia"/>
        </w:rPr>
        <w:t>主要责任者</w:t>
      </w:r>
      <w:r>
        <w:rPr>
          <w:rFonts w:hint="eastAsia"/>
        </w:rPr>
        <w:t>.</w:t>
      </w:r>
      <w:r>
        <w:rPr>
          <w:rFonts w:hint="eastAsia"/>
        </w:rPr>
        <w:t>文献题名［</w:t>
      </w:r>
      <w:r>
        <w:rPr>
          <w:rFonts w:hint="eastAsia"/>
        </w:rPr>
        <w:t>J</w:t>
      </w:r>
      <w:r>
        <w:rPr>
          <w:rFonts w:hint="eastAsia"/>
        </w:rPr>
        <w:t>］</w:t>
      </w:r>
      <w:r>
        <w:rPr>
          <w:rFonts w:hint="eastAsia"/>
        </w:rPr>
        <w:t>.</w:t>
      </w:r>
      <w:r>
        <w:rPr>
          <w:rFonts w:hint="eastAsia"/>
        </w:rPr>
        <w:t>刊名</w:t>
      </w:r>
      <w:r>
        <w:rPr>
          <w:rFonts w:hint="eastAsia"/>
        </w:rPr>
        <w:t>.</w:t>
      </w:r>
      <w:r>
        <w:rPr>
          <w:rFonts w:hint="eastAsia"/>
        </w:rPr>
        <w:t>年</w:t>
      </w:r>
      <w:r>
        <w:rPr>
          <w:rFonts w:hint="eastAsia"/>
        </w:rPr>
        <w:t>.</w:t>
      </w:r>
      <w:r>
        <w:rPr>
          <w:rFonts w:hint="eastAsia"/>
        </w:rPr>
        <w:t>卷（期）</w:t>
      </w:r>
      <w:r>
        <w:rPr>
          <w:rFonts w:hint="eastAsia"/>
        </w:rPr>
        <w:t>.</w:t>
      </w:r>
      <w:r>
        <w:rPr>
          <w:rFonts w:hint="eastAsia"/>
        </w:rPr>
        <w:t>起止页码</w:t>
      </w:r>
      <w:r>
        <w:rPr>
          <w:rFonts w:hint="eastAsia"/>
        </w:rPr>
        <w:t>.</w:t>
      </w:r>
    </w:p>
    <w:p w14:paraId="45BC123F" w14:textId="77777777" w:rsidR="00E37A61" w:rsidRDefault="00E37A61" w:rsidP="00E37A61">
      <w:r>
        <w:rPr>
          <w:rFonts w:hint="eastAsia"/>
        </w:rPr>
        <w:t>示例：</w:t>
      </w:r>
    </w:p>
    <w:p w14:paraId="5B14D7CC" w14:textId="77777777" w:rsidR="00E37A61" w:rsidRDefault="00E37A61" w:rsidP="00E37A61">
      <w:r>
        <w:rPr>
          <w:rFonts w:hint="eastAsia"/>
        </w:rPr>
        <w:t>［</w:t>
      </w:r>
      <w:r>
        <w:rPr>
          <w:rFonts w:hint="eastAsia"/>
        </w:rPr>
        <w:t>1</w:t>
      </w:r>
      <w:r>
        <w:rPr>
          <w:rFonts w:hint="eastAsia"/>
        </w:rPr>
        <w:t>］李醒民</w:t>
      </w:r>
      <w:r>
        <w:rPr>
          <w:rFonts w:hint="eastAsia"/>
        </w:rPr>
        <w:t>.</w:t>
      </w:r>
      <w:r>
        <w:rPr>
          <w:rFonts w:hint="eastAsia"/>
        </w:rPr>
        <w:t>哲学不是敲门砖和摇钱树［</w:t>
      </w:r>
      <w:r>
        <w:rPr>
          <w:rFonts w:hint="eastAsia"/>
        </w:rPr>
        <w:t>J</w:t>
      </w:r>
      <w:r>
        <w:rPr>
          <w:rFonts w:hint="eastAsia"/>
        </w:rPr>
        <w:t>］</w:t>
      </w:r>
      <w:r>
        <w:rPr>
          <w:rFonts w:hint="eastAsia"/>
        </w:rPr>
        <w:t>.</w:t>
      </w:r>
      <w:r>
        <w:rPr>
          <w:rFonts w:hint="eastAsia"/>
        </w:rPr>
        <w:t>学术界</w:t>
      </w:r>
      <w:r>
        <w:rPr>
          <w:rFonts w:hint="eastAsia"/>
        </w:rPr>
        <w:t>.2000.</w:t>
      </w:r>
    </w:p>
    <w:p w14:paraId="49A78FF1" w14:textId="77777777" w:rsidR="00E37A61" w:rsidRDefault="00E37A61" w:rsidP="00E37A61">
      <w:r>
        <w:rPr>
          <w:rFonts w:hint="eastAsia"/>
        </w:rPr>
        <w:t>［</w:t>
      </w:r>
      <w:r>
        <w:rPr>
          <w:rFonts w:hint="eastAsia"/>
        </w:rPr>
        <w:t>2</w:t>
      </w:r>
      <w:r>
        <w:rPr>
          <w:rFonts w:hint="eastAsia"/>
        </w:rPr>
        <w:t>］（美）阿林•扬格</w:t>
      </w:r>
      <w:r>
        <w:rPr>
          <w:rFonts w:hint="eastAsia"/>
        </w:rPr>
        <w:t>.</w:t>
      </w:r>
      <w:r>
        <w:rPr>
          <w:rFonts w:hint="eastAsia"/>
        </w:rPr>
        <w:t>报酬递增与经济进步［</w:t>
      </w:r>
      <w:r>
        <w:rPr>
          <w:rFonts w:hint="eastAsia"/>
        </w:rPr>
        <w:t>J</w:t>
      </w:r>
      <w:r>
        <w:rPr>
          <w:rFonts w:hint="eastAsia"/>
        </w:rPr>
        <w:t>］</w:t>
      </w:r>
      <w:r>
        <w:rPr>
          <w:rFonts w:hint="eastAsia"/>
        </w:rPr>
        <w:t>.</w:t>
      </w:r>
      <w:r>
        <w:rPr>
          <w:rFonts w:hint="eastAsia"/>
        </w:rPr>
        <w:t>经济社会体制比较</w:t>
      </w:r>
      <w:r>
        <w:rPr>
          <w:rFonts w:hint="eastAsia"/>
        </w:rPr>
        <w:t>.1996.</w:t>
      </w:r>
    </w:p>
    <w:p w14:paraId="3C49DA6E" w14:textId="77777777" w:rsidR="00E37A61" w:rsidRPr="00BE005A" w:rsidRDefault="00E37A61" w:rsidP="00E37A61">
      <w:pPr>
        <w:rPr>
          <w:color w:val="3333FF"/>
        </w:rPr>
      </w:pPr>
      <w:r w:rsidRPr="00BE005A">
        <w:rPr>
          <w:rFonts w:hint="eastAsia"/>
          <w:color w:val="3333FF"/>
        </w:rPr>
        <w:t>（</w:t>
      </w:r>
      <w:r w:rsidRPr="00BE005A">
        <w:rPr>
          <w:rFonts w:hint="eastAsia"/>
          <w:color w:val="3333FF"/>
        </w:rPr>
        <w:t>c</w:t>
      </w:r>
      <w:r w:rsidRPr="00BE005A">
        <w:rPr>
          <w:rFonts w:hint="eastAsia"/>
          <w:color w:val="3333FF"/>
        </w:rPr>
        <w:t>）论文集中的析出文献</w:t>
      </w:r>
    </w:p>
    <w:p w14:paraId="784D8B8B" w14:textId="77777777" w:rsidR="00E37A61" w:rsidRDefault="00E37A61" w:rsidP="00E37A61">
      <w:r>
        <w:rPr>
          <w:rFonts w:hint="eastAsia"/>
        </w:rPr>
        <w:t>［序号］</w:t>
      </w:r>
      <w:r>
        <w:rPr>
          <w:rFonts w:hint="eastAsia"/>
        </w:rPr>
        <w:t xml:space="preserve"> </w:t>
      </w:r>
      <w:r>
        <w:rPr>
          <w:rFonts w:hint="eastAsia"/>
        </w:rPr>
        <w:t>析出文献主要责任者</w:t>
      </w:r>
      <w:r>
        <w:rPr>
          <w:rFonts w:hint="eastAsia"/>
        </w:rPr>
        <w:t>.</w:t>
      </w:r>
      <w:r>
        <w:rPr>
          <w:rFonts w:hint="eastAsia"/>
        </w:rPr>
        <w:t>析出文献题名［</w:t>
      </w:r>
      <w:r>
        <w:rPr>
          <w:rFonts w:hint="eastAsia"/>
        </w:rPr>
        <w:t>A</w:t>
      </w:r>
      <w:r>
        <w:rPr>
          <w:rFonts w:hint="eastAsia"/>
        </w:rPr>
        <w:t>］</w:t>
      </w:r>
      <w:r>
        <w:rPr>
          <w:rFonts w:hint="eastAsia"/>
        </w:rPr>
        <w:t>.</w:t>
      </w:r>
      <w:r>
        <w:rPr>
          <w:rFonts w:hint="eastAsia"/>
        </w:rPr>
        <w:t>原文献主要责任者</w:t>
      </w:r>
      <w:r>
        <w:rPr>
          <w:rFonts w:hint="eastAsia"/>
        </w:rPr>
        <w:t>.</w:t>
      </w:r>
      <w:r>
        <w:rPr>
          <w:rFonts w:hint="eastAsia"/>
        </w:rPr>
        <w:t>原文献题名［</w:t>
      </w:r>
      <w:r>
        <w:rPr>
          <w:rFonts w:hint="eastAsia"/>
        </w:rPr>
        <w:t>C</w:t>
      </w:r>
      <w:r>
        <w:rPr>
          <w:rFonts w:hint="eastAsia"/>
        </w:rPr>
        <w:t>］</w:t>
      </w:r>
      <w:r>
        <w:rPr>
          <w:rFonts w:hint="eastAsia"/>
        </w:rPr>
        <w:t>.</w:t>
      </w:r>
      <w:r>
        <w:rPr>
          <w:rFonts w:hint="eastAsia"/>
        </w:rPr>
        <w:t>出版地：出版者</w:t>
      </w:r>
      <w:r>
        <w:rPr>
          <w:rFonts w:hint="eastAsia"/>
        </w:rPr>
        <w:t>.</w:t>
      </w:r>
      <w:r>
        <w:rPr>
          <w:rFonts w:hint="eastAsia"/>
        </w:rPr>
        <w:t>出版年</w:t>
      </w:r>
      <w:r>
        <w:rPr>
          <w:rFonts w:hint="eastAsia"/>
        </w:rPr>
        <w:t>.</w:t>
      </w:r>
    </w:p>
    <w:p w14:paraId="51EF4EAD" w14:textId="77777777" w:rsidR="00E37A61" w:rsidRDefault="00E37A61" w:rsidP="00E37A61">
      <w:r>
        <w:rPr>
          <w:rFonts w:hint="eastAsia"/>
        </w:rPr>
        <w:t>示例：</w:t>
      </w:r>
    </w:p>
    <w:p w14:paraId="64AA345D" w14:textId="77777777" w:rsidR="00E37A61" w:rsidRDefault="00E37A61" w:rsidP="00E37A61">
      <w:r>
        <w:rPr>
          <w:rFonts w:hint="eastAsia"/>
        </w:rPr>
        <w:t>［</w:t>
      </w:r>
      <w:r>
        <w:rPr>
          <w:rFonts w:hint="eastAsia"/>
        </w:rPr>
        <w:t>1</w:t>
      </w:r>
      <w:r>
        <w:rPr>
          <w:rFonts w:hint="eastAsia"/>
        </w:rPr>
        <w:t>］</w:t>
      </w:r>
      <w:r>
        <w:rPr>
          <w:rFonts w:hint="eastAsia"/>
        </w:rPr>
        <w:t xml:space="preserve"> </w:t>
      </w:r>
      <w:r>
        <w:rPr>
          <w:rFonts w:hint="eastAsia"/>
        </w:rPr>
        <w:t>詹成付</w:t>
      </w:r>
      <w:r>
        <w:rPr>
          <w:rFonts w:hint="eastAsia"/>
        </w:rPr>
        <w:t>.</w:t>
      </w:r>
      <w:r>
        <w:rPr>
          <w:rFonts w:hint="eastAsia"/>
        </w:rPr>
        <w:t>中国村民自治的现状和未来的基本走向［</w:t>
      </w:r>
      <w:r>
        <w:rPr>
          <w:rFonts w:hint="eastAsia"/>
        </w:rPr>
        <w:t>A</w:t>
      </w:r>
      <w:r>
        <w:rPr>
          <w:rFonts w:hint="eastAsia"/>
        </w:rPr>
        <w:t>］</w:t>
      </w:r>
      <w:r>
        <w:rPr>
          <w:rFonts w:hint="eastAsia"/>
        </w:rPr>
        <w:t>.</w:t>
      </w:r>
      <w:r>
        <w:rPr>
          <w:rFonts w:hint="eastAsia"/>
        </w:rPr>
        <w:t>张明亮</w:t>
      </w:r>
      <w:r>
        <w:rPr>
          <w:rFonts w:hint="eastAsia"/>
        </w:rPr>
        <w:t>.</w:t>
      </w:r>
      <w:r>
        <w:rPr>
          <w:rFonts w:hint="eastAsia"/>
        </w:rPr>
        <w:t>村民自治论丛［</w:t>
      </w:r>
      <w:r>
        <w:rPr>
          <w:rFonts w:hint="eastAsia"/>
        </w:rPr>
        <w:t>C</w:t>
      </w:r>
      <w:r>
        <w:rPr>
          <w:rFonts w:hint="eastAsia"/>
        </w:rPr>
        <w:t>］</w:t>
      </w:r>
      <w:r>
        <w:rPr>
          <w:rFonts w:hint="eastAsia"/>
        </w:rPr>
        <w:t>.</w:t>
      </w:r>
      <w:r>
        <w:rPr>
          <w:rFonts w:hint="eastAsia"/>
        </w:rPr>
        <w:t>北京：中国社会出版社</w:t>
      </w:r>
      <w:r>
        <w:rPr>
          <w:rFonts w:hint="eastAsia"/>
        </w:rPr>
        <w:t>.2001.</w:t>
      </w:r>
    </w:p>
    <w:p w14:paraId="70A7B4BD" w14:textId="77777777" w:rsidR="00E37A61" w:rsidRDefault="00E37A61" w:rsidP="00E37A61">
      <w:r>
        <w:rPr>
          <w:rFonts w:hint="eastAsia"/>
        </w:rPr>
        <w:t>［</w:t>
      </w:r>
      <w:r>
        <w:rPr>
          <w:rFonts w:hint="eastAsia"/>
        </w:rPr>
        <w:t>2</w:t>
      </w:r>
      <w:r>
        <w:rPr>
          <w:rFonts w:hint="eastAsia"/>
        </w:rPr>
        <w:t>］</w:t>
      </w:r>
      <w:r>
        <w:rPr>
          <w:rFonts w:hint="eastAsia"/>
        </w:rPr>
        <w:t xml:space="preserve"> </w:t>
      </w:r>
      <w:r>
        <w:rPr>
          <w:rFonts w:hint="eastAsia"/>
        </w:rPr>
        <w:t>冯友兰</w:t>
      </w:r>
      <w:r>
        <w:rPr>
          <w:rFonts w:hint="eastAsia"/>
        </w:rPr>
        <w:t>.</w:t>
      </w:r>
      <w:r>
        <w:rPr>
          <w:rFonts w:hint="eastAsia"/>
        </w:rPr>
        <w:t>新知言［</w:t>
      </w:r>
      <w:r>
        <w:rPr>
          <w:rFonts w:hint="eastAsia"/>
        </w:rPr>
        <w:t>A</w:t>
      </w:r>
      <w:r>
        <w:rPr>
          <w:rFonts w:hint="eastAsia"/>
        </w:rPr>
        <w:t>］</w:t>
      </w:r>
      <w:r>
        <w:rPr>
          <w:rFonts w:hint="eastAsia"/>
        </w:rPr>
        <w:t>.</w:t>
      </w:r>
      <w:r>
        <w:rPr>
          <w:rFonts w:hint="eastAsia"/>
        </w:rPr>
        <w:t>三松堂全集（第</w:t>
      </w:r>
      <w:r>
        <w:rPr>
          <w:rFonts w:hint="eastAsia"/>
        </w:rPr>
        <w:t>5</w:t>
      </w:r>
      <w:r>
        <w:rPr>
          <w:rFonts w:hint="eastAsia"/>
        </w:rPr>
        <w:t>卷）［</w:t>
      </w:r>
      <w:r>
        <w:rPr>
          <w:rFonts w:hint="eastAsia"/>
        </w:rPr>
        <w:t>C</w:t>
      </w:r>
      <w:r>
        <w:rPr>
          <w:rFonts w:hint="eastAsia"/>
        </w:rPr>
        <w:t>］</w:t>
      </w:r>
      <w:r>
        <w:rPr>
          <w:rFonts w:hint="eastAsia"/>
        </w:rPr>
        <w:t>.</w:t>
      </w:r>
      <w:r>
        <w:rPr>
          <w:rFonts w:hint="eastAsia"/>
        </w:rPr>
        <w:t>郑州：河南人民出版社</w:t>
      </w:r>
      <w:r>
        <w:rPr>
          <w:rFonts w:hint="eastAsia"/>
        </w:rPr>
        <w:t>.1986.</w:t>
      </w:r>
    </w:p>
    <w:p w14:paraId="6CCDB882" w14:textId="77777777" w:rsidR="00E37A61" w:rsidRPr="00BE005A" w:rsidRDefault="00E37A61" w:rsidP="00E37A61">
      <w:pPr>
        <w:rPr>
          <w:color w:val="3333FF"/>
        </w:rPr>
      </w:pPr>
      <w:r w:rsidRPr="00BE005A">
        <w:rPr>
          <w:rFonts w:hint="eastAsia"/>
          <w:color w:val="3333FF"/>
        </w:rPr>
        <w:t>（</w:t>
      </w:r>
      <w:r w:rsidRPr="00BE005A">
        <w:rPr>
          <w:rFonts w:hint="eastAsia"/>
          <w:color w:val="3333FF"/>
        </w:rPr>
        <w:t>d</w:t>
      </w:r>
      <w:r w:rsidRPr="00BE005A">
        <w:rPr>
          <w:rFonts w:hint="eastAsia"/>
          <w:color w:val="3333FF"/>
        </w:rPr>
        <w:t>）报纸文章</w:t>
      </w:r>
    </w:p>
    <w:p w14:paraId="2B2C4B30" w14:textId="77777777" w:rsidR="00E37A61" w:rsidRDefault="00E37A61" w:rsidP="00E37A61">
      <w:r>
        <w:rPr>
          <w:rFonts w:hint="eastAsia"/>
        </w:rPr>
        <w:t>［序号］</w:t>
      </w:r>
      <w:r>
        <w:rPr>
          <w:rFonts w:hint="eastAsia"/>
        </w:rPr>
        <w:t xml:space="preserve"> </w:t>
      </w:r>
      <w:r>
        <w:rPr>
          <w:rFonts w:hint="eastAsia"/>
        </w:rPr>
        <w:t>主要责任者</w:t>
      </w:r>
      <w:r>
        <w:rPr>
          <w:rFonts w:hint="eastAsia"/>
        </w:rPr>
        <w:t>.</w:t>
      </w:r>
      <w:r>
        <w:rPr>
          <w:rFonts w:hint="eastAsia"/>
        </w:rPr>
        <w:t>文献题名［</w:t>
      </w:r>
      <w:r>
        <w:rPr>
          <w:rFonts w:hint="eastAsia"/>
        </w:rPr>
        <w:t>N</w:t>
      </w:r>
      <w:r>
        <w:rPr>
          <w:rFonts w:hint="eastAsia"/>
        </w:rPr>
        <w:t>］</w:t>
      </w:r>
      <w:r>
        <w:rPr>
          <w:rFonts w:hint="eastAsia"/>
        </w:rPr>
        <w:t>.</w:t>
      </w:r>
      <w:r>
        <w:rPr>
          <w:rFonts w:hint="eastAsia"/>
        </w:rPr>
        <w:t>报纸名</w:t>
      </w:r>
      <w:r>
        <w:rPr>
          <w:rFonts w:hint="eastAsia"/>
        </w:rPr>
        <w:t>.</w:t>
      </w:r>
      <w:r>
        <w:rPr>
          <w:rFonts w:hint="eastAsia"/>
        </w:rPr>
        <w:t>出版日期</w:t>
      </w:r>
      <w:r>
        <w:rPr>
          <w:rFonts w:hint="eastAsia"/>
        </w:rPr>
        <w:t>.</w:t>
      </w:r>
    </w:p>
    <w:p w14:paraId="5D4D42EF" w14:textId="77777777" w:rsidR="00E37A61" w:rsidRDefault="00E37A61" w:rsidP="00E37A61">
      <w:r>
        <w:rPr>
          <w:rFonts w:hint="eastAsia"/>
        </w:rPr>
        <w:t>示例：</w:t>
      </w:r>
    </w:p>
    <w:p w14:paraId="780DA423" w14:textId="77777777" w:rsidR="00E37A61" w:rsidRDefault="00E37A61" w:rsidP="00E37A61">
      <w:r>
        <w:rPr>
          <w:rFonts w:hint="eastAsia"/>
        </w:rPr>
        <w:t>［</w:t>
      </w:r>
      <w:r>
        <w:rPr>
          <w:rFonts w:hint="eastAsia"/>
        </w:rPr>
        <w:t>1</w:t>
      </w:r>
      <w:r>
        <w:rPr>
          <w:rFonts w:hint="eastAsia"/>
        </w:rPr>
        <w:t>］杨玉圣</w:t>
      </w:r>
      <w:r>
        <w:rPr>
          <w:rFonts w:hint="eastAsia"/>
        </w:rPr>
        <w:t>.</w:t>
      </w:r>
      <w:r>
        <w:rPr>
          <w:rFonts w:hint="eastAsia"/>
        </w:rPr>
        <w:t>把书评当作学问来做［</w:t>
      </w:r>
      <w:r>
        <w:rPr>
          <w:rFonts w:hint="eastAsia"/>
        </w:rPr>
        <w:t>N</w:t>
      </w:r>
      <w:r>
        <w:rPr>
          <w:rFonts w:hint="eastAsia"/>
        </w:rPr>
        <w:t>］</w:t>
      </w:r>
      <w:r>
        <w:rPr>
          <w:rFonts w:hint="eastAsia"/>
        </w:rPr>
        <w:t>.</w:t>
      </w:r>
      <w:r>
        <w:rPr>
          <w:rFonts w:hint="eastAsia"/>
        </w:rPr>
        <w:t>中华读书报</w:t>
      </w:r>
      <w:r>
        <w:rPr>
          <w:rFonts w:hint="eastAsia"/>
        </w:rPr>
        <w:t>.</w:t>
      </w:r>
      <w:smartTag w:uri="urn:schemas-microsoft-com:office:smarttags" w:element="chsdate">
        <w:smartTagPr>
          <w:attr w:name="Year" w:val="1996"/>
          <w:attr w:name="Month" w:val="10"/>
          <w:attr w:name="Day" w:val="9"/>
          <w:attr w:name="IsLunarDate" w:val="False"/>
          <w:attr w:name="IsROCDate" w:val="False"/>
        </w:smartTagPr>
        <w:r>
          <w:rPr>
            <w:rFonts w:hint="eastAsia"/>
          </w:rPr>
          <w:t>1996-10-09</w:t>
        </w:r>
      </w:smartTag>
      <w:r>
        <w:rPr>
          <w:rFonts w:hint="eastAsia"/>
        </w:rPr>
        <w:t>.</w:t>
      </w:r>
    </w:p>
    <w:p w14:paraId="3E5EC056" w14:textId="77777777" w:rsidR="00E37A61" w:rsidRPr="00BE005A" w:rsidRDefault="00E37A61" w:rsidP="00E37A61">
      <w:pPr>
        <w:rPr>
          <w:color w:val="3333FF"/>
        </w:rPr>
      </w:pPr>
      <w:r w:rsidRPr="00BE005A">
        <w:rPr>
          <w:rFonts w:hint="eastAsia"/>
          <w:color w:val="3333FF"/>
        </w:rPr>
        <w:t>（</w:t>
      </w:r>
      <w:r w:rsidRPr="00BE005A">
        <w:rPr>
          <w:rFonts w:hint="eastAsia"/>
          <w:color w:val="3333FF"/>
        </w:rPr>
        <w:t>e</w:t>
      </w:r>
      <w:r w:rsidRPr="00BE005A">
        <w:rPr>
          <w:rFonts w:hint="eastAsia"/>
          <w:color w:val="3333FF"/>
        </w:rPr>
        <w:t>）古籍</w:t>
      </w:r>
    </w:p>
    <w:p w14:paraId="54057331" w14:textId="77777777" w:rsidR="00E37A61" w:rsidRDefault="00E37A61" w:rsidP="00E37A61">
      <w:r>
        <w:rPr>
          <w:rFonts w:hint="eastAsia"/>
        </w:rPr>
        <w:t>［序号］</w:t>
      </w:r>
      <w:r>
        <w:rPr>
          <w:rFonts w:hint="eastAsia"/>
        </w:rPr>
        <w:t xml:space="preserve"> </w:t>
      </w:r>
      <w:r>
        <w:rPr>
          <w:rFonts w:hint="eastAsia"/>
        </w:rPr>
        <w:t>主要责任者</w:t>
      </w:r>
      <w:r>
        <w:rPr>
          <w:rFonts w:hint="eastAsia"/>
        </w:rPr>
        <w:t>.</w:t>
      </w:r>
      <w:r>
        <w:rPr>
          <w:rFonts w:hint="eastAsia"/>
        </w:rPr>
        <w:t>文献题名［文献类型标识］</w:t>
      </w:r>
      <w:r>
        <w:rPr>
          <w:rFonts w:hint="eastAsia"/>
        </w:rPr>
        <w:t>.</w:t>
      </w:r>
      <w:r>
        <w:rPr>
          <w:rFonts w:hint="eastAsia"/>
        </w:rPr>
        <w:t>卷数（或篇名）</w:t>
      </w:r>
      <w:r>
        <w:rPr>
          <w:rFonts w:hint="eastAsia"/>
        </w:rPr>
        <w:t>.</w:t>
      </w:r>
      <w:r>
        <w:rPr>
          <w:rFonts w:hint="eastAsia"/>
        </w:rPr>
        <w:t>版本</w:t>
      </w:r>
      <w:r>
        <w:rPr>
          <w:rFonts w:hint="eastAsia"/>
        </w:rPr>
        <w:t>.</w:t>
      </w:r>
    </w:p>
    <w:p w14:paraId="7020F15F" w14:textId="77777777" w:rsidR="00E37A61" w:rsidRDefault="00E37A61" w:rsidP="00E37A61">
      <w:r>
        <w:rPr>
          <w:rFonts w:hint="eastAsia"/>
        </w:rPr>
        <w:t>示例：</w:t>
      </w:r>
    </w:p>
    <w:p w14:paraId="3AD8A9CC" w14:textId="77777777" w:rsidR="00E37A61" w:rsidRDefault="00E37A61" w:rsidP="00E37A61">
      <w:r>
        <w:rPr>
          <w:rFonts w:hint="eastAsia"/>
        </w:rPr>
        <w:t>［</w:t>
      </w:r>
      <w:r>
        <w:rPr>
          <w:rFonts w:hint="eastAsia"/>
        </w:rPr>
        <w:t>1</w:t>
      </w:r>
      <w:r>
        <w:rPr>
          <w:rFonts w:hint="eastAsia"/>
        </w:rPr>
        <w:t>］孙承泽</w:t>
      </w:r>
      <w:r>
        <w:rPr>
          <w:rFonts w:hint="eastAsia"/>
        </w:rPr>
        <w:t>.</w:t>
      </w:r>
      <w:r>
        <w:rPr>
          <w:rFonts w:hint="eastAsia"/>
        </w:rPr>
        <w:t>春明梦余录［</w:t>
      </w:r>
      <w:r>
        <w:rPr>
          <w:rFonts w:hint="eastAsia"/>
        </w:rPr>
        <w:t>M</w:t>
      </w:r>
      <w:r>
        <w:rPr>
          <w:rFonts w:hint="eastAsia"/>
        </w:rPr>
        <w:t>］</w:t>
      </w:r>
      <w:r>
        <w:rPr>
          <w:rFonts w:hint="eastAsia"/>
        </w:rPr>
        <w:t>.</w:t>
      </w:r>
      <w:r>
        <w:rPr>
          <w:rFonts w:hint="eastAsia"/>
        </w:rPr>
        <w:t>卷</w:t>
      </w:r>
      <w:r>
        <w:rPr>
          <w:rFonts w:hint="eastAsia"/>
        </w:rPr>
        <w:t>5.</w:t>
      </w:r>
      <w:r>
        <w:rPr>
          <w:rFonts w:hint="eastAsia"/>
        </w:rPr>
        <w:t>文渊阁四库全书本</w:t>
      </w:r>
      <w:r>
        <w:rPr>
          <w:rFonts w:hint="eastAsia"/>
        </w:rPr>
        <w:t>.</w:t>
      </w:r>
    </w:p>
    <w:p w14:paraId="24F6BA52" w14:textId="77777777" w:rsidR="00E37A61" w:rsidRDefault="00E37A61" w:rsidP="00E37A61">
      <w:r>
        <w:rPr>
          <w:rFonts w:hint="eastAsia"/>
        </w:rPr>
        <w:t>［</w:t>
      </w:r>
      <w:r>
        <w:rPr>
          <w:rFonts w:hint="eastAsia"/>
        </w:rPr>
        <w:t>2</w:t>
      </w:r>
      <w:r>
        <w:rPr>
          <w:rFonts w:hint="eastAsia"/>
        </w:rPr>
        <w:t>］［</w:t>
      </w:r>
      <w:r>
        <w:rPr>
          <w:rFonts w:hint="eastAsia"/>
        </w:rPr>
        <w:t>7</w:t>
      </w:r>
      <w:r>
        <w:rPr>
          <w:rFonts w:hint="eastAsia"/>
        </w:rPr>
        <w:t>］孟子［</w:t>
      </w:r>
      <w:r>
        <w:rPr>
          <w:rFonts w:hint="eastAsia"/>
        </w:rPr>
        <w:t>M</w:t>
      </w:r>
      <w:r>
        <w:rPr>
          <w:rFonts w:hint="eastAsia"/>
        </w:rPr>
        <w:t>］</w:t>
      </w:r>
      <w:r>
        <w:rPr>
          <w:rFonts w:hint="eastAsia"/>
        </w:rPr>
        <w:t>.</w:t>
      </w:r>
      <w:r>
        <w:rPr>
          <w:rFonts w:hint="eastAsia"/>
        </w:rPr>
        <w:t>滕文公上；尽心下</w:t>
      </w:r>
      <w:r>
        <w:rPr>
          <w:rFonts w:hint="eastAsia"/>
        </w:rPr>
        <w:t>.</w:t>
      </w:r>
      <w:r>
        <w:rPr>
          <w:rFonts w:hint="eastAsia"/>
        </w:rPr>
        <w:t>中华书局点校本</w:t>
      </w:r>
      <w:r>
        <w:rPr>
          <w:rFonts w:hint="eastAsia"/>
        </w:rPr>
        <w:t>.</w:t>
      </w:r>
    </w:p>
    <w:p w14:paraId="2856B302" w14:textId="77777777" w:rsidR="00E37A61" w:rsidRPr="00BE005A" w:rsidRDefault="00E37A61" w:rsidP="00E37A61">
      <w:pPr>
        <w:rPr>
          <w:color w:val="3333FF"/>
        </w:rPr>
      </w:pPr>
      <w:r w:rsidRPr="00BE005A">
        <w:rPr>
          <w:rFonts w:hint="eastAsia"/>
          <w:color w:val="3333FF"/>
        </w:rPr>
        <w:t>（</w:t>
      </w:r>
      <w:r w:rsidRPr="00BE005A">
        <w:rPr>
          <w:rFonts w:hint="eastAsia"/>
          <w:color w:val="3333FF"/>
        </w:rPr>
        <w:t>f</w:t>
      </w:r>
      <w:r w:rsidRPr="00BE005A">
        <w:rPr>
          <w:rFonts w:hint="eastAsia"/>
          <w:color w:val="3333FF"/>
        </w:rPr>
        <w:t>）外文书籍、期刊（书名、刊名请用黑体）</w:t>
      </w:r>
    </w:p>
    <w:p w14:paraId="211E17B0" w14:textId="77777777" w:rsidR="00E37A61" w:rsidRPr="008520C7" w:rsidRDefault="00E37A61" w:rsidP="00E37A61">
      <w:pPr>
        <w:rPr>
          <w:color w:val="0000FF"/>
        </w:rPr>
      </w:pPr>
      <w:r w:rsidRPr="008520C7">
        <w:rPr>
          <w:rFonts w:hint="eastAsia"/>
          <w:color w:val="0000FF"/>
        </w:rPr>
        <w:lastRenderedPageBreak/>
        <w:t>A</w:t>
      </w:r>
      <w:r w:rsidRPr="008520C7">
        <w:rPr>
          <w:rFonts w:hint="eastAsia"/>
          <w:color w:val="0000FF"/>
        </w:rPr>
        <w:t>、书籍：［序号］</w:t>
      </w:r>
      <w:r w:rsidRPr="008520C7">
        <w:rPr>
          <w:rFonts w:hint="eastAsia"/>
          <w:color w:val="0000FF"/>
        </w:rPr>
        <w:t xml:space="preserve"> </w:t>
      </w:r>
      <w:r w:rsidRPr="008520C7">
        <w:rPr>
          <w:rFonts w:hint="eastAsia"/>
          <w:color w:val="0000FF"/>
        </w:rPr>
        <w:t>主要责任者</w:t>
      </w:r>
      <w:r w:rsidRPr="008520C7">
        <w:rPr>
          <w:rFonts w:hint="eastAsia"/>
          <w:color w:val="0000FF"/>
        </w:rPr>
        <w:t>.</w:t>
      </w:r>
      <w:r w:rsidRPr="008520C7">
        <w:rPr>
          <w:rFonts w:hint="eastAsia"/>
          <w:color w:val="0000FF"/>
        </w:rPr>
        <w:t>文献题名［文献类型标识］</w:t>
      </w:r>
      <w:r w:rsidRPr="008520C7">
        <w:rPr>
          <w:rFonts w:hint="eastAsia"/>
          <w:color w:val="0000FF"/>
        </w:rPr>
        <w:t>.</w:t>
      </w:r>
      <w:r w:rsidRPr="008520C7">
        <w:rPr>
          <w:rFonts w:hint="eastAsia"/>
          <w:color w:val="0000FF"/>
        </w:rPr>
        <w:t>出版地：出版者</w:t>
      </w:r>
      <w:r w:rsidRPr="008520C7">
        <w:rPr>
          <w:rFonts w:hint="eastAsia"/>
          <w:color w:val="0000FF"/>
        </w:rPr>
        <w:t>.</w:t>
      </w:r>
      <w:r w:rsidRPr="008520C7">
        <w:rPr>
          <w:rFonts w:hint="eastAsia"/>
          <w:color w:val="0000FF"/>
        </w:rPr>
        <w:t>出版年</w:t>
      </w:r>
    </w:p>
    <w:p w14:paraId="1A7F8B1D" w14:textId="77777777" w:rsidR="00E37A61" w:rsidRDefault="00E37A61" w:rsidP="00E37A61">
      <w:r>
        <w:rPr>
          <w:rFonts w:hint="eastAsia"/>
        </w:rPr>
        <w:t>示例：</w:t>
      </w:r>
    </w:p>
    <w:p w14:paraId="2A0898A6" w14:textId="77777777" w:rsidR="00E37A61" w:rsidRDefault="00E37A61" w:rsidP="00E37A61">
      <w:r>
        <w:rPr>
          <w:rFonts w:hint="eastAsia"/>
        </w:rPr>
        <w:t>［</w:t>
      </w:r>
      <w:r>
        <w:rPr>
          <w:rFonts w:hint="eastAsia"/>
        </w:rPr>
        <w:t>1</w:t>
      </w:r>
      <w:r>
        <w:rPr>
          <w:rFonts w:hint="eastAsia"/>
        </w:rPr>
        <w:t>］</w:t>
      </w:r>
      <w:r>
        <w:rPr>
          <w:rFonts w:hint="eastAsia"/>
        </w:rPr>
        <w:t>Earl Babbie. The Practice of Social Research</w:t>
      </w:r>
      <w:r>
        <w:rPr>
          <w:rFonts w:hint="eastAsia"/>
        </w:rPr>
        <w:t>［</w:t>
      </w:r>
      <w:r>
        <w:rPr>
          <w:rFonts w:hint="eastAsia"/>
        </w:rPr>
        <w:t>M</w:t>
      </w:r>
      <w:r>
        <w:rPr>
          <w:rFonts w:hint="eastAsia"/>
        </w:rPr>
        <w:t>］</w:t>
      </w:r>
      <w:r>
        <w:rPr>
          <w:rFonts w:hint="eastAsia"/>
        </w:rPr>
        <w:t>.Belmont</w:t>
      </w:r>
      <w:r>
        <w:rPr>
          <w:rFonts w:hint="eastAsia"/>
        </w:rPr>
        <w:t>，</w:t>
      </w:r>
      <w:r>
        <w:rPr>
          <w:rFonts w:hint="eastAsia"/>
        </w:rPr>
        <w:t>CA</w:t>
      </w:r>
      <w:r>
        <w:rPr>
          <w:rFonts w:hint="eastAsia"/>
        </w:rPr>
        <w:t>：</w:t>
      </w:r>
      <w:smartTag w:uri="urn:schemas-microsoft-com:office:smarttags" w:element="place">
        <w:smartTag w:uri="urn:schemas-microsoft-com:office:smarttags" w:element="City">
          <w:r>
            <w:rPr>
              <w:rFonts w:hint="eastAsia"/>
            </w:rPr>
            <w:t>Wadsworth</w:t>
          </w:r>
        </w:smartTag>
      </w:smartTag>
      <w:r>
        <w:rPr>
          <w:rFonts w:hint="eastAsia"/>
        </w:rPr>
        <w:t xml:space="preserve"> Publishing Company.1998.</w:t>
      </w:r>
    </w:p>
    <w:p w14:paraId="26D4EC3A" w14:textId="77777777" w:rsidR="00E37A61" w:rsidRDefault="00E37A61" w:rsidP="00E37A61">
      <w:r>
        <w:rPr>
          <w:rFonts w:hint="eastAsia"/>
        </w:rPr>
        <w:t>B</w:t>
      </w:r>
      <w:r>
        <w:rPr>
          <w:rFonts w:hint="eastAsia"/>
        </w:rPr>
        <w:t>、期刊：［序号］</w:t>
      </w:r>
      <w:r>
        <w:rPr>
          <w:rFonts w:hint="eastAsia"/>
        </w:rPr>
        <w:t xml:space="preserve"> </w:t>
      </w:r>
      <w:r>
        <w:rPr>
          <w:rFonts w:hint="eastAsia"/>
        </w:rPr>
        <w:t>主要责任者</w:t>
      </w:r>
      <w:r>
        <w:rPr>
          <w:rFonts w:hint="eastAsia"/>
        </w:rPr>
        <w:t>.</w:t>
      </w:r>
      <w:r>
        <w:rPr>
          <w:rFonts w:hint="eastAsia"/>
        </w:rPr>
        <w:t>文献题名［</w:t>
      </w:r>
      <w:r>
        <w:rPr>
          <w:rFonts w:hint="eastAsia"/>
        </w:rPr>
        <w:t>J</w:t>
      </w:r>
      <w:r>
        <w:rPr>
          <w:rFonts w:hint="eastAsia"/>
        </w:rPr>
        <w:t>］</w:t>
      </w:r>
      <w:r>
        <w:rPr>
          <w:rFonts w:hint="eastAsia"/>
        </w:rPr>
        <w:t>.</w:t>
      </w:r>
      <w:r>
        <w:rPr>
          <w:rFonts w:hint="eastAsia"/>
        </w:rPr>
        <w:t>刊名（出版地）</w:t>
      </w:r>
      <w:r>
        <w:rPr>
          <w:rFonts w:hint="eastAsia"/>
        </w:rPr>
        <w:t>.</w:t>
      </w:r>
      <w:r>
        <w:rPr>
          <w:rFonts w:hint="eastAsia"/>
        </w:rPr>
        <w:t>年</w:t>
      </w:r>
      <w:r>
        <w:rPr>
          <w:rFonts w:hint="eastAsia"/>
        </w:rPr>
        <w:t>.</w:t>
      </w:r>
      <w:r>
        <w:rPr>
          <w:rFonts w:hint="eastAsia"/>
        </w:rPr>
        <w:t>卷（期）</w:t>
      </w:r>
      <w:r>
        <w:rPr>
          <w:rFonts w:hint="eastAsia"/>
        </w:rPr>
        <w:t>.</w:t>
      </w:r>
    </w:p>
    <w:p w14:paraId="51773154" w14:textId="77777777" w:rsidR="00E37A61" w:rsidRDefault="00E37A61" w:rsidP="00E37A61">
      <w:r>
        <w:rPr>
          <w:rFonts w:hint="eastAsia"/>
        </w:rPr>
        <w:t>示例：</w:t>
      </w:r>
    </w:p>
    <w:p w14:paraId="64AC4F8F" w14:textId="77777777" w:rsidR="00E37A61" w:rsidRDefault="00E37A61" w:rsidP="00E37A61">
      <w:r>
        <w:rPr>
          <w:rFonts w:hint="eastAsia"/>
        </w:rPr>
        <w:t>［</w:t>
      </w:r>
      <w:r>
        <w:rPr>
          <w:rFonts w:hint="eastAsia"/>
        </w:rPr>
        <w:t>2</w:t>
      </w:r>
      <w:r>
        <w:rPr>
          <w:rFonts w:hint="eastAsia"/>
        </w:rPr>
        <w:t>］</w:t>
      </w:r>
      <w:r>
        <w:rPr>
          <w:rFonts w:hint="eastAsia"/>
        </w:rPr>
        <w:t>Andrew McCall. Copyright and Trademark Enforcement in China</w:t>
      </w:r>
      <w:r>
        <w:rPr>
          <w:rFonts w:hint="eastAsia"/>
        </w:rPr>
        <w:t>［</w:t>
      </w:r>
      <w:r>
        <w:rPr>
          <w:rFonts w:hint="eastAsia"/>
        </w:rPr>
        <w:t>J</w:t>
      </w:r>
      <w:r>
        <w:rPr>
          <w:rFonts w:hint="eastAsia"/>
        </w:rPr>
        <w:t>］</w:t>
      </w:r>
      <w:r>
        <w:rPr>
          <w:rFonts w:hint="eastAsia"/>
        </w:rPr>
        <w:t>. Transnational Law.1996</w:t>
      </w:r>
      <w:r>
        <w:rPr>
          <w:rFonts w:hint="eastAsia"/>
        </w:rPr>
        <w:t>，（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14:paraId="41751E4E" w14:textId="77777777" w:rsidR="00E37A61" w:rsidRPr="005F456F" w:rsidRDefault="00E37A61" w:rsidP="00E37A61">
      <w:pPr>
        <w:rPr>
          <w:color w:val="FF0000"/>
        </w:rPr>
      </w:pPr>
      <w:r w:rsidRPr="005F456F">
        <w:rPr>
          <w:rFonts w:hint="eastAsia"/>
          <w:color w:val="FF0000"/>
        </w:rPr>
        <w:t>（</w:t>
      </w:r>
      <w:r w:rsidRPr="005F456F">
        <w:rPr>
          <w:rFonts w:hint="eastAsia"/>
          <w:color w:val="FF0000"/>
        </w:rPr>
        <w:t>g</w:t>
      </w:r>
      <w:r w:rsidRPr="005F456F">
        <w:rPr>
          <w:rFonts w:hint="eastAsia"/>
          <w:color w:val="FF0000"/>
        </w:rPr>
        <w:t>）电子文献</w:t>
      </w:r>
    </w:p>
    <w:p w14:paraId="45186BC1" w14:textId="77777777" w:rsidR="00E37A61" w:rsidRDefault="00E37A61" w:rsidP="00E37A61">
      <w:r>
        <w:rPr>
          <w:rFonts w:hint="eastAsia"/>
        </w:rPr>
        <w:t>［序号］主要责任者</w:t>
      </w:r>
      <w:r>
        <w:rPr>
          <w:rFonts w:hint="eastAsia"/>
        </w:rPr>
        <w:t>.</w:t>
      </w:r>
      <w:r>
        <w:rPr>
          <w:rFonts w:hint="eastAsia"/>
        </w:rPr>
        <w:t>电子文献题名［电子文献及载体类型标识］</w:t>
      </w:r>
      <w:r>
        <w:rPr>
          <w:rFonts w:hint="eastAsia"/>
        </w:rPr>
        <w:t>.</w:t>
      </w:r>
      <w:r>
        <w:rPr>
          <w:rFonts w:hint="eastAsia"/>
        </w:rPr>
        <w:t>电子文献的出处或可获得地址</w:t>
      </w:r>
      <w:r>
        <w:rPr>
          <w:rFonts w:hint="eastAsia"/>
        </w:rPr>
        <w:t>.</w:t>
      </w:r>
      <w:r>
        <w:rPr>
          <w:rFonts w:hint="eastAsia"/>
        </w:rPr>
        <w:t>发表或更新日期</w:t>
      </w:r>
      <w:r>
        <w:rPr>
          <w:rFonts w:hint="eastAsia"/>
        </w:rPr>
        <w:t>/</w:t>
      </w:r>
      <w:r>
        <w:rPr>
          <w:rFonts w:hint="eastAsia"/>
        </w:rPr>
        <w:t>引用日期</w:t>
      </w:r>
      <w:r>
        <w:rPr>
          <w:rFonts w:hint="eastAsia"/>
        </w:rPr>
        <w:t>.</w:t>
      </w:r>
    </w:p>
    <w:p w14:paraId="54EAA7A6" w14:textId="77777777" w:rsidR="00E37A61" w:rsidRDefault="00E37A61" w:rsidP="00E37A61">
      <w:r>
        <w:rPr>
          <w:rFonts w:hint="eastAsia"/>
        </w:rPr>
        <w:t>示例：</w:t>
      </w:r>
    </w:p>
    <w:p w14:paraId="492E71A8" w14:textId="77777777" w:rsidR="00E37A61" w:rsidRDefault="00E37A61" w:rsidP="00E37A61">
      <w:r>
        <w:rPr>
          <w:rFonts w:hint="eastAsia"/>
        </w:rPr>
        <w:t>［</w:t>
      </w:r>
      <w:r>
        <w:rPr>
          <w:rFonts w:hint="eastAsia"/>
        </w:rPr>
        <w:t>1</w:t>
      </w:r>
      <w:r>
        <w:rPr>
          <w:rFonts w:hint="eastAsia"/>
        </w:rPr>
        <w:t>］王明亮</w:t>
      </w:r>
      <w:r>
        <w:rPr>
          <w:rFonts w:hint="eastAsia"/>
        </w:rPr>
        <w:t>.</w:t>
      </w:r>
      <w:r>
        <w:rPr>
          <w:rFonts w:hint="eastAsia"/>
        </w:rPr>
        <w:t>关于中国学术期刊标准化数据库系统工程的进展［</w:t>
      </w:r>
      <w:r>
        <w:rPr>
          <w:rFonts w:hint="eastAsia"/>
        </w:rPr>
        <w:t>EB/CD</w:t>
      </w:r>
      <w:r>
        <w:rPr>
          <w:rFonts w:hint="eastAsia"/>
        </w:rPr>
        <w:t>］</w:t>
      </w:r>
      <w:r>
        <w:rPr>
          <w:rFonts w:hint="eastAsia"/>
        </w:rPr>
        <w:t>. http://www.Cajcd. edu.cn/ pub/wml.txt./980810-2.html.</w:t>
      </w:r>
      <w:smartTag w:uri="urn:schemas-microsoft-com:office:smarttags" w:element="chsdate">
        <w:smartTagPr>
          <w:attr w:name="Year" w:val="1998"/>
          <w:attr w:name="Month" w:val="8"/>
          <w:attr w:name="Day" w:val="16"/>
          <w:attr w:name="IsLunarDate" w:val="False"/>
          <w:attr w:name="IsROCDate" w:val="False"/>
        </w:smartTagPr>
        <w:r>
          <w:rPr>
            <w:rFonts w:hint="eastAsia"/>
          </w:rPr>
          <w:t>1998-08-16</w:t>
        </w:r>
      </w:smartTag>
      <w:r>
        <w:rPr>
          <w:rFonts w:hint="eastAsia"/>
        </w:rPr>
        <w:t>/</w:t>
      </w:r>
      <w:smartTag w:uri="urn:schemas-microsoft-com:office:smarttags" w:element="chsdate">
        <w:smartTagPr>
          <w:attr w:name="Year" w:val="1998"/>
          <w:attr w:name="Month" w:val="10"/>
          <w:attr w:name="Day" w:val="4"/>
          <w:attr w:name="IsLunarDate" w:val="False"/>
          <w:attr w:name="IsROCDate" w:val="False"/>
        </w:smartTagPr>
        <w:r>
          <w:rPr>
            <w:rFonts w:hint="eastAsia"/>
          </w:rPr>
          <w:t>1998-10-04</w:t>
        </w:r>
      </w:smartTag>
      <w:r>
        <w:rPr>
          <w:rFonts w:hint="eastAsia"/>
        </w:rPr>
        <w:t>.</w:t>
      </w:r>
    </w:p>
    <w:p w14:paraId="15CB1885" w14:textId="77777777" w:rsidR="00E37A61" w:rsidRDefault="00E37A61" w:rsidP="00E37A61">
      <w:r>
        <w:rPr>
          <w:rFonts w:hint="eastAsia"/>
        </w:rPr>
        <w:t>★</w:t>
      </w:r>
      <w:r>
        <w:rPr>
          <w:rFonts w:hint="eastAsia"/>
        </w:rPr>
        <w:t xml:space="preserve"> </w:t>
      </w:r>
      <w:r>
        <w:rPr>
          <w:rFonts w:hint="eastAsia"/>
        </w:rPr>
        <w:t>各种电子文献类型标识是：数据库［</w:t>
      </w:r>
      <w:r>
        <w:rPr>
          <w:rFonts w:hint="eastAsia"/>
        </w:rPr>
        <w:t>DB</w:t>
      </w:r>
      <w:r>
        <w:rPr>
          <w:rFonts w:hint="eastAsia"/>
        </w:rPr>
        <w:t>］、计算机程序［</w:t>
      </w:r>
      <w:r>
        <w:rPr>
          <w:rFonts w:hint="eastAsia"/>
        </w:rPr>
        <w:t>CP</w:t>
      </w:r>
      <w:r>
        <w:rPr>
          <w:rFonts w:hint="eastAsia"/>
        </w:rPr>
        <w:t>］、电子公告［</w:t>
      </w:r>
      <w:r>
        <w:rPr>
          <w:rFonts w:hint="eastAsia"/>
        </w:rPr>
        <w:t>EB</w:t>
      </w:r>
      <w:r>
        <w:rPr>
          <w:rFonts w:hint="eastAsia"/>
        </w:rPr>
        <w:t>］、磁带［</w:t>
      </w:r>
      <w:r>
        <w:rPr>
          <w:rFonts w:hint="eastAsia"/>
        </w:rPr>
        <w:t>MT</w:t>
      </w:r>
      <w:r>
        <w:rPr>
          <w:rFonts w:hint="eastAsia"/>
        </w:rPr>
        <w:t>］、磁盘［</w:t>
      </w:r>
      <w:r>
        <w:rPr>
          <w:rFonts w:hint="eastAsia"/>
        </w:rPr>
        <w:t>DK</w:t>
      </w:r>
      <w:r>
        <w:rPr>
          <w:rFonts w:hint="eastAsia"/>
        </w:rPr>
        <w:t>］、光盘［</w:t>
      </w:r>
      <w:r>
        <w:rPr>
          <w:rFonts w:hint="eastAsia"/>
        </w:rPr>
        <w:t>CD</w:t>
      </w:r>
      <w:r>
        <w:rPr>
          <w:rFonts w:hint="eastAsia"/>
        </w:rPr>
        <w:t>］、联机网络［</w:t>
      </w:r>
      <w:r>
        <w:rPr>
          <w:rFonts w:hint="eastAsia"/>
        </w:rPr>
        <w:t>OL</w:t>
      </w:r>
      <w:r>
        <w:rPr>
          <w:rFonts w:hint="eastAsia"/>
        </w:rPr>
        <w:t>］</w:t>
      </w:r>
    </w:p>
    <w:p w14:paraId="2B785BAB" w14:textId="77777777" w:rsidR="00E37A61" w:rsidRDefault="00E37A61" w:rsidP="00E37A61">
      <w:r>
        <w:rPr>
          <w:rFonts w:hint="eastAsia"/>
        </w:rPr>
        <w:t>（</w:t>
      </w:r>
      <w:r>
        <w:rPr>
          <w:rFonts w:hint="eastAsia"/>
        </w:rPr>
        <w:t>h</w:t>
      </w:r>
      <w:r>
        <w:rPr>
          <w:rFonts w:hint="eastAsia"/>
        </w:rPr>
        <w:t>）各种未定义类型的文献</w:t>
      </w:r>
    </w:p>
    <w:p w14:paraId="43616F2F" w14:textId="77777777" w:rsidR="00E37A61" w:rsidRDefault="00E37A61" w:rsidP="00E37A61">
      <w:r>
        <w:rPr>
          <w:rFonts w:hint="eastAsia"/>
        </w:rPr>
        <w:t>［序号］</w:t>
      </w:r>
      <w:r>
        <w:rPr>
          <w:rFonts w:hint="eastAsia"/>
        </w:rPr>
        <w:t xml:space="preserve"> </w:t>
      </w:r>
      <w:r>
        <w:rPr>
          <w:rFonts w:hint="eastAsia"/>
        </w:rPr>
        <w:t>主要责任者</w:t>
      </w:r>
      <w:r>
        <w:rPr>
          <w:rFonts w:hint="eastAsia"/>
        </w:rPr>
        <w:t>.</w:t>
      </w:r>
      <w:r>
        <w:rPr>
          <w:rFonts w:hint="eastAsia"/>
        </w:rPr>
        <w:t>文献题名［</w:t>
      </w:r>
      <w:r>
        <w:rPr>
          <w:rFonts w:hint="eastAsia"/>
        </w:rPr>
        <w:t>Z</w:t>
      </w:r>
      <w:r>
        <w:rPr>
          <w:rFonts w:hint="eastAsia"/>
        </w:rPr>
        <w:t>］</w:t>
      </w:r>
      <w:r>
        <w:rPr>
          <w:rFonts w:hint="eastAsia"/>
        </w:rPr>
        <w:t>.</w:t>
      </w:r>
      <w:r>
        <w:rPr>
          <w:rFonts w:hint="eastAsia"/>
        </w:rPr>
        <w:t>出版地：出版者</w:t>
      </w:r>
      <w:r>
        <w:rPr>
          <w:rFonts w:hint="eastAsia"/>
        </w:rPr>
        <w:t>.</w:t>
      </w:r>
      <w:r>
        <w:rPr>
          <w:rFonts w:hint="eastAsia"/>
        </w:rPr>
        <w:t>出版年</w:t>
      </w:r>
      <w:r>
        <w:rPr>
          <w:rFonts w:hint="eastAsia"/>
        </w:rPr>
        <w:t>.</w:t>
      </w:r>
      <w:r>
        <w:rPr>
          <w:rFonts w:hint="eastAsia"/>
        </w:rPr>
        <w:t>起止页码</w:t>
      </w:r>
      <w:r>
        <w:rPr>
          <w:rFonts w:hint="eastAsia"/>
        </w:rPr>
        <w:t>.</w:t>
      </w:r>
    </w:p>
    <w:p w14:paraId="0BF34388" w14:textId="77777777" w:rsidR="00E37A61" w:rsidRDefault="00E37A61" w:rsidP="00E37A61">
      <w:r>
        <w:rPr>
          <w:rFonts w:hint="eastAsia"/>
        </w:rPr>
        <w:t>示例：</w:t>
      </w:r>
    </w:p>
    <w:p w14:paraId="0E7269A3" w14:textId="77777777" w:rsidR="00E37A61" w:rsidRDefault="00E37A61" w:rsidP="00E37A61">
      <w:r>
        <w:rPr>
          <w:rFonts w:hint="eastAsia"/>
        </w:rPr>
        <w:t>［</w:t>
      </w:r>
      <w:r>
        <w:rPr>
          <w:rFonts w:hint="eastAsia"/>
        </w:rPr>
        <w:t>1</w:t>
      </w:r>
      <w:r>
        <w:rPr>
          <w:rFonts w:hint="eastAsia"/>
        </w:rPr>
        <w:t>］何晓明</w:t>
      </w:r>
      <w:r>
        <w:rPr>
          <w:rFonts w:hint="eastAsia"/>
        </w:rPr>
        <w:t>.</w:t>
      </w:r>
      <w:r>
        <w:rPr>
          <w:rFonts w:hint="eastAsia"/>
        </w:rPr>
        <w:t>降落民间——</w:t>
      </w:r>
      <w:r>
        <w:rPr>
          <w:rFonts w:hint="eastAsia"/>
        </w:rPr>
        <w:t>21</w:t>
      </w:r>
      <w:r>
        <w:rPr>
          <w:rFonts w:hint="eastAsia"/>
        </w:rPr>
        <w:t>世纪中国历史学走向管窥</w:t>
      </w:r>
      <w:r>
        <w:rPr>
          <w:rFonts w:hint="eastAsia"/>
        </w:rPr>
        <w:t xml:space="preserve"> [Z] . </w:t>
      </w:r>
      <w:r>
        <w:rPr>
          <w:rFonts w:hint="eastAsia"/>
        </w:rPr>
        <w:t>“第十一届全国史学理论研讨会”论文</w:t>
      </w:r>
      <w:r>
        <w:rPr>
          <w:rFonts w:hint="eastAsia"/>
        </w:rPr>
        <w:t>.</w:t>
      </w:r>
      <w:r>
        <w:rPr>
          <w:rFonts w:hint="eastAsia"/>
        </w:rPr>
        <w:t>武汉：湖北大学中国文化研究院</w:t>
      </w:r>
      <w:r>
        <w:rPr>
          <w:rFonts w:hint="eastAsia"/>
        </w:rPr>
        <w:t>.2000.8.</w:t>
      </w:r>
    </w:p>
    <w:p w14:paraId="564B52A7" w14:textId="77777777" w:rsidR="006B771C" w:rsidRPr="00E37A61" w:rsidRDefault="006B771C" w:rsidP="006B771C">
      <w:pPr>
        <w:jc w:val="left"/>
        <w:rPr>
          <w:rFonts w:ascii="黑体" w:eastAsia="黑体" w:hAnsi="宋体"/>
          <w:color w:val="FF0000"/>
          <w:sz w:val="28"/>
          <w:szCs w:val="28"/>
        </w:rPr>
      </w:pPr>
    </w:p>
    <w:p w14:paraId="22AEB29A" w14:textId="77777777" w:rsidR="006B771C" w:rsidRPr="006B771C" w:rsidRDefault="006B771C" w:rsidP="00482C1B">
      <w:pPr>
        <w:pStyle w:val="a5"/>
        <w:spacing w:line="360" w:lineRule="auto"/>
        <w:ind w:leftChars="-202" w:left="1" w:hangingChars="177" w:hanging="425"/>
        <w:rPr>
          <w:rFonts w:ascii="宋体" w:hAnsi="宋体"/>
          <w:sz w:val="24"/>
        </w:rPr>
      </w:pPr>
    </w:p>
    <w:sectPr w:rsidR="006B771C" w:rsidRPr="006B771C" w:rsidSect="00115AA0">
      <w:headerReference w:type="default" r:id="rId43"/>
      <w:footerReference w:type="even" r:id="rId44"/>
      <w:footerReference w:type="default" r:id="rId45"/>
      <w:headerReference w:type="first" r:id="rId46"/>
      <w:pgSz w:w="11906" w:h="16838" w:code="9"/>
      <w:pgMar w:top="1440" w:right="1134" w:bottom="1440" w:left="1701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刘克剑" w:date="2011-11-29T12:42:00Z" w:initials="l">
    <w:p w14:paraId="4B8D1323" w14:textId="77777777" w:rsidR="0080460D" w:rsidRDefault="0080460D" w:rsidP="00F25A8C">
      <w:pPr>
        <w:pStyle w:val="ab"/>
        <w:numPr>
          <w:ilvl w:val="0"/>
          <w:numId w:val="32"/>
        </w:numPr>
        <w:rPr>
          <w:b/>
          <w:color w:val="FF0000"/>
        </w:rPr>
      </w:pPr>
      <w:r>
        <w:rPr>
          <w:rStyle w:val="aa"/>
        </w:rPr>
        <w:annotationRef/>
      </w:r>
      <w:r>
        <w:rPr>
          <w:rFonts w:hint="eastAsia"/>
          <w:b/>
          <w:color w:val="FF0000"/>
        </w:rPr>
        <w:t xml:space="preserve"> </w:t>
      </w:r>
      <w:r w:rsidRPr="00E72AA9">
        <w:rPr>
          <w:rFonts w:hint="eastAsia"/>
          <w:b/>
          <w:color w:val="FF0000"/>
        </w:rPr>
        <w:t>除</w:t>
      </w:r>
      <w:r>
        <w:rPr>
          <w:rFonts w:hint="eastAsia"/>
          <w:b/>
          <w:color w:val="FF0000"/>
        </w:rPr>
        <w:t>教师</w:t>
      </w:r>
      <w:r w:rsidRPr="00E72AA9">
        <w:rPr>
          <w:rFonts w:hint="eastAsia"/>
          <w:b/>
          <w:color w:val="FF0000"/>
        </w:rPr>
        <w:t>签名外，</w:t>
      </w:r>
      <w:r>
        <w:rPr>
          <w:rFonts w:hint="eastAsia"/>
          <w:b/>
          <w:color w:val="FF0000"/>
        </w:rPr>
        <w:t>其余</w:t>
      </w:r>
      <w:r w:rsidRPr="00E72AA9">
        <w:rPr>
          <w:rFonts w:hint="eastAsia"/>
          <w:b/>
          <w:color w:val="FF0000"/>
        </w:rPr>
        <w:t>打印</w:t>
      </w:r>
    </w:p>
    <w:p w14:paraId="7E23F609" w14:textId="77777777" w:rsidR="0080460D" w:rsidRDefault="0080460D" w:rsidP="00F25A8C">
      <w:pPr>
        <w:pStyle w:val="ab"/>
        <w:numPr>
          <w:ilvl w:val="0"/>
          <w:numId w:val="32"/>
        </w:numPr>
        <w:rPr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打印时</w:t>
      </w:r>
      <w:r>
        <w:rPr>
          <w:b/>
          <w:color w:val="FF0000"/>
        </w:rPr>
        <w:t>，</w:t>
      </w:r>
      <w:r>
        <w:rPr>
          <w:rFonts w:hint="eastAsia"/>
          <w:b/>
          <w:color w:val="FF0000"/>
        </w:rPr>
        <w:t>勾选</w:t>
      </w:r>
      <w:r>
        <w:rPr>
          <w:b/>
          <w:color w:val="FF0000"/>
        </w:rPr>
        <w:t>“</w:t>
      </w:r>
      <w:r w:rsidRPr="00404018">
        <w:rPr>
          <w:b/>
        </w:rPr>
        <w:t>审阅</w:t>
      </w:r>
      <w:r w:rsidRPr="00404018">
        <w:rPr>
          <w:rFonts w:hint="eastAsia"/>
          <w:b/>
        </w:rPr>
        <w:t>/</w:t>
      </w:r>
      <w:r w:rsidRPr="00404018">
        <w:rPr>
          <w:rFonts w:hint="eastAsia"/>
          <w:b/>
        </w:rPr>
        <w:t>无</w:t>
      </w:r>
      <w:r w:rsidRPr="00404018">
        <w:rPr>
          <w:b/>
        </w:rPr>
        <w:t>标记</w:t>
      </w:r>
      <w:r>
        <w:rPr>
          <w:b/>
          <w:color w:val="FF0000"/>
        </w:rPr>
        <w:t>”</w:t>
      </w:r>
    </w:p>
    <w:p w14:paraId="44A2ACAF" w14:textId="77777777" w:rsidR="0080460D" w:rsidRPr="00F5008A" w:rsidRDefault="0080460D" w:rsidP="00456D19">
      <w:pPr>
        <w:numPr>
          <w:ilvl w:val="0"/>
          <w:numId w:val="32"/>
        </w:numPr>
        <w:spacing w:line="360" w:lineRule="auto"/>
        <w:jc w:val="center"/>
        <w:rPr>
          <w:rFonts w:ascii="黑体" w:eastAsia="黑体" w:hAnsi="黑体"/>
          <w:b/>
          <w:color w:val="FF0000"/>
        </w:rPr>
      </w:pPr>
      <w:r w:rsidRPr="004B11ED">
        <w:rPr>
          <w:rFonts w:ascii="黑体" w:eastAsia="黑体" w:hAnsi="黑体" w:hint="eastAsia"/>
          <w:color w:val="FF0000"/>
          <w:highlight w:val="yellow"/>
        </w:rPr>
        <w:t xml:space="preserve"> 重要</w:t>
      </w:r>
      <w:r w:rsidRPr="004B11ED">
        <w:rPr>
          <w:rFonts w:ascii="黑体" w:eastAsia="黑体" w:hAnsi="黑体"/>
          <w:color w:val="FF0000"/>
          <w:highlight w:val="yellow"/>
        </w:rPr>
        <w:t>：</w:t>
      </w:r>
      <w:r w:rsidRPr="004B11ED">
        <w:rPr>
          <w:rFonts w:ascii="黑体" w:eastAsia="黑体" w:hAnsi="黑体" w:hint="eastAsia"/>
          <w:color w:val="FF0000"/>
          <w:highlight w:val="yellow"/>
        </w:rPr>
        <w:t>写报告时先</w:t>
      </w:r>
      <w:r w:rsidRPr="004B11ED">
        <w:rPr>
          <w:rFonts w:ascii="黑体" w:eastAsia="黑体" w:hAnsi="黑体"/>
          <w:color w:val="FF0000"/>
          <w:highlight w:val="yellow"/>
        </w:rPr>
        <w:t>备份</w:t>
      </w:r>
      <w:r w:rsidRPr="004B11ED">
        <w:rPr>
          <w:rFonts w:ascii="黑体" w:eastAsia="黑体" w:hAnsi="黑体" w:hint="eastAsia"/>
          <w:color w:val="FF0000"/>
          <w:highlight w:val="yellow"/>
        </w:rPr>
        <w:t>本模板，然后</w:t>
      </w:r>
      <w:r w:rsidRPr="004B11ED">
        <w:rPr>
          <w:rFonts w:ascii="黑体" w:eastAsia="黑体" w:hAnsi="黑体"/>
          <w:color w:val="FF0000"/>
          <w:highlight w:val="yellow"/>
        </w:rPr>
        <w:t>在上面        直接</w:t>
      </w:r>
      <w:r w:rsidRPr="004B11ED">
        <w:rPr>
          <w:rFonts w:ascii="黑体" w:eastAsia="黑体" w:hAnsi="黑体" w:hint="eastAsia"/>
          <w:color w:val="FF0000"/>
          <w:highlight w:val="yellow"/>
        </w:rPr>
        <w:t>修改，这样</w:t>
      </w:r>
      <w:r w:rsidRPr="004B11ED">
        <w:rPr>
          <w:rFonts w:ascii="黑体" w:eastAsia="黑体" w:hAnsi="黑体"/>
          <w:color w:val="FF0000"/>
          <w:highlight w:val="yellow"/>
        </w:rPr>
        <w:t>格式</w:t>
      </w:r>
      <w:r w:rsidRPr="004B11ED">
        <w:rPr>
          <w:rFonts w:ascii="黑体" w:eastAsia="黑体" w:hAnsi="黑体" w:hint="eastAsia"/>
          <w:color w:val="FF0000"/>
          <w:highlight w:val="yellow"/>
        </w:rPr>
        <w:t>不易</w:t>
      </w:r>
      <w:r w:rsidRPr="004B11ED">
        <w:rPr>
          <w:rFonts w:ascii="黑体" w:eastAsia="黑体" w:hAnsi="黑体"/>
          <w:color w:val="FF0000"/>
          <w:highlight w:val="yellow"/>
        </w:rPr>
        <w:t>出错！</w:t>
      </w:r>
    </w:p>
    <w:p w14:paraId="2FC78154" w14:textId="77777777" w:rsidR="0080460D" w:rsidRPr="002E479C" w:rsidRDefault="0080460D" w:rsidP="00456D19">
      <w:pPr>
        <w:numPr>
          <w:ilvl w:val="0"/>
          <w:numId w:val="32"/>
        </w:numPr>
        <w:spacing w:line="360" w:lineRule="auto"/>
        <w:jc w:val="center"/>
        <w:rPr>
          <w:rFonts w:ascii="黑体" w:eastAsia="黑体" w:hAnsi="黑体"/>
          <w:b/>
          <w:color w:val="FF0000"/>
        </w:rPr>
      </w:pPr>
      <w:r>
        <w:rPr>
          <w:rFonts w:ascii="黑体" w:eastAsia="黑体" w:hAnsi="黑体" w:hint="eastAsia"/>
          <w:color w:val="FF0000"/>
        </w:rPr>
        <w:t xml:space="preserve"> 不符合</w:t>
      </w:r>
      <w:r>
        <w:rPr>
          <w:rFonts w:ascii="黑体" w:eastAsia="黑体" w:hAnsi="黑体"/>
          <w:color w:val="FF0000"/>
        </w:rPr>
        <w:t>本</w:t>
      </w:r>
      <w:r>
        <w:rPr>
          <w:rFonts w:ascii="黑体" w:eastAsia="黑体" w:hAnsi="黑体" w:hint="eastAsia"/>
          <w:color w:val="FF0000"/>
        </w:rPr>
        <w:t>模板</w:t>
      </w:r>
      <w:r>
        <w:rPr>
          <w:rFonts w:ascii="黑体" w:eastAsia="黑体" w:hAnsi="黑体"/>
          <w:color w:val="FF0000"/>
        </w:rPr>
        <w:t>规定格式者，必须打回</w:t>
      </w:r>
      <w:r>
        <w:rPr>
          <w:rFonts w:ascii="黑体" w:eastAsia="黑体" w:hAnsi="黑体" w:hint="eastAsia"/>
          <w:color w:val="FF0000"/>
        </w:rPr>
        <w:t>去</w:t>
      </w:r>
      <w:r>
        <w:rPr>
          <w:rFonts w:ascii="黑体" w:eastAsia="黑体" w:hAnsi="黑体"/>
          <w:color w:val="FF0000"/>
        </w:rPr>
        <w:t>修改！</w:t>
      </w:r>
    </w:p>
    <w:p w14:paraId="13B93F7F" w14:textId="77777777" w:rsidR="0080460D" w:rsidRPr="004B11ED" w:rsidRDefault="0080460D" w:rsidP="00456D19">
      <w:pPr>
        <w:numPr>
          <w:ilvl w:val="0"/>
          <w:numId w:val="32"/>
        </w:numPr>
        <w:spacing w:line="360" w:lineRule="auto"/>
        <w:jc w:val="center"/>
        <w:rPr>
          <w:rFonts w:ascii="黑体" w:eastAsia="黑体" w:hAnsi="黑体"/>
          <w:b/>
          <w:color w:val="FF0000"/>
        </w:rPr>
      </w:pPr>
      <w:r>
        <w:rPr>
          <w:rFonts w:ascii="黑体" w:eastAsia="黑体" w:hAnsi="黑体" w:hint="eastAsia"/>
          <w:color w:val="FF0000"/>
        </w:rPr>
        <w:t xml:space="preserve"> 撰写</w:t>
      </w:r>
      <w:r>
        <w:rPr>
          <w:rFonts w:ascii="黑体" w:eastAsia="黑体" w:hAnsi="黑体"/>
          <w:color w:val="FF0000"/>
        </w:rPr>
        <w:t>时，特别注意</w:t>
      </w:r>
      <w:r>
        <w:rPr>
          <w:rFonts w:ascii="黑体" w:eastAsia="黑体" w:hAnsi="黑体" w:hint="eastAsia"/>
          <w:color w:val="FF0000"/>
        </w:rPr>
        <w:t>版面</w:t>
      </w:r>
      <w:r>
        <w:rPr>
          <w:rFonts w:ascii="黑体" w:eastAsia="黑体" w:hAnsi="黑体"/>
          <w:color w:val="FF0000"/>
        </w:rPr>
        <w:t>的美观性</w:t>
      </w:r>
      <w:r>
        <w:rPr>
          <w:rFonts w:ascii="黑体" w:eastAsia="黑体" w:hAnsi="黑体" w:hint="eastAsia"/>
          <w:color w:val="FF0000"/>
        </w:rPr>
        <w:t>！切忌草率</w:t>
      </w:r>
      <w:r>
        <w:rPr>
          <w:rFonts w:ascii="黑体" w:eastAsia="黑体" w:hAnsi="黑体"/>
          <w:color w:val="FF0000"/>
        </w:rPr>
        <w:t>！</w:t>
      </w:r>
    </w:p>
  </w:comment>
  <w:comment w:id="1" w:author="刘克剑" w:date="2011-11-29T12:39:00Z" w:initials="l">
    <w:p w14:paraId="44C5A5A8" w14:textId="77777777" w:rsidR="0080460D" w:rsidRPr="00404018" w:rsidRDefault="0080460D">
      <w:pPr>
        <w:pStyle w:val="ab"/>
        <w:rPr>
          <w:b/>
        </w:rPr>
      </w:pPr>
      <w:r>
        <w:rPr>
          <w:rFonts w:hint="eastAsia"/>
          <w:b/>
          <w:color w:val="FF0000"/>
        </w:rPr>
        <w:t>除封面和</w:t>
      </w:r>
      <w:r>
        <w:rPr>
          <w:b/>
          <w:color w:val="FF0000"/>
        </w:rPr>
        <w:t>目录</w:t>
      </w:r>
      <w:r>
        <w:rPr>
          <w:rFonts w:hint="eastAsia"/>
          <w:b/>
          <w:color w:val="FF0000"/>
        </w:rPr>
        <w:t>外，</w:t>
      </w:r>
      <w:r>
        <w:rPr>
          <w:rStyle w:val="aa"/>
        </w:rPr>
        <w:annotationRef/>
      </w:r>
      <w:r w:rsidRPr="00404018">
        <w:rPr>
          <w:rFonts w:hint="eastAsia"/>
          <w:b/>
        </w:rPr>
        <w:t>必须双面打印</w:t>
      </w:r>
    </w:p>
  </w:comment>
  <w:comment w:id="6" w:author="刘克剑" w:date="2012-11-10T10:49:00Z" w:initials="S">
    <w:p w14:paraId="6D70F28C" w14:textId="77777777" w:rsidR="0080460D" w:rsidRDefault="0080460D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单页</w:t>
      </w:r>
      <w:r>
        <w:rPr>
          <w:b/>
          <w:color w:val="FF0000"/>
        </w:rPr>
        <w:t>目录，单面打印</w:t>
      </w:r>
    </w:p>
    <w:p w14:paraId="2115E0DE" w14:textId="77777777" w:rsidR="0080460D" w:rsidRPr="00CF2854" w:rsidRDefault="0080460D">
      <w:pPr>
        <w:pStyle w:val="ab"/>
        <w:rPr>
          <w:b/>
          <w:color w:val="FF0000"/>
        </w:rPr>
      </w:pPr>
      <w:r>
        <w:rPr>
          <w:rStyle w:val="aa"/>
        </w:rPr>
        <w:annotationRef/>
      </w:r>
      <w:r>
        <w:rPr>
          <w:rFonts w:hint="eastAsia"/>
          <w:b/>
          <w:color w:val="FF0000"/>
        </w:rPr>
        <w:t>多</w:t>
      </w:r>
      <w:r>
        <w:rPr>
          <w:b/>
          <w:color w:val="FF0000"/>
        </w:rPr>
        <w:t>页</w:t>
      </w:r>
      <w:r w:rsidRPr="00CF2854">
        <w:rPr>
          <w:rFonts w:hint="eastAsia"/>
          <w:b/>
          <w:color w:val="FF0000"/>
        </w:rPr>
        <w:t>目录，双面打印</w:t>
      </w:r>
    </w:p>
  </w:comment>
  <w:comment w:id="5" w:author="黄襄念" w:date="2016-11-25T09:51:00Z" w:initials="hxn">
    <w:p w14:paraId="5F606FCD" w14:textId="77777777" w:rsidR="0080460D" w:rsidRDefault="0080460D" w:rsidP="00C82DF2">
      <w:pPr>
        <w:spacing w:line="360" w:lineRule="auto"/>
        <w:jc w:val="center"/>
      </w:pPr>
      <w:r>
        <w:rPr>
          <w:rStyle w:val="aa"/>
        </w:rPr>
        <w:annotationRef/>
      </w:r>
      <w:r>
        <w:rPr>
          <w:rFonts w:hint="eastAsia"/>
        </w:rPr>
        <w:t>（小三黑体，居中）</w:t>
      </w:r>
    </w:p>
    <w:p w14:paraId="11ADEC6F" w14:textId="77777777" w:rsidR="0080460D" w:rsidRDefault="0080460D" w:rsidP="00CD2882">
      <w:pPr>
        <w:numPr>
          <w:ilvl w:val="0"/>
          <w:numId w:val="33"/>
        </w:numPr>
        <w:spacing w:line="360" w:lineRule="auto"/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t>后面正文的</w:t>
      </w:r>
      <w:r w:rsidRPr="00B66346">
        <w:rPr>
          <w:rFonts w:hint="eastAsia"/>
          <w:color w:val="FF0000"/>
        </w:rPr>
        <w:t>标题</w:t>
      </w:r>
      <w:r>
        <w:rPr>
          <w:rFonts w:hint="eastAsia"/>
        </w:rPr>
        <w:t>已用样式，点击“</w:t>
      </w:r>
      <w:r w:rsidRPr="00C82DF2">
        <w:rPr>
          <w:rFonts w:ascii="黑体" w:eastAsia="黑体" w:hAnsi="黑体" w:hint="eastAsia"/>
          <w:color w:val="FF0000"/>
        </w:rPr>
        <w:t>引用/目录/自动</w:t>
      </w:r>
      <w:r w:rsidRPr="00C82DF2">
        <w:rPr>
          <w:rFonts w:ascii="黑体" w:eastAsia="黑体" w:hAnsi="黑体"/>
          <w:color w:val="FF0000"/>
        </w:rPr>
        <w:t>目录</w:t>
      </w:r>
      <w:r>
        <w:rPr>
          <w:rFonts w:hint="eastAsia"/>
        </w:rPr>
        <w:t>”（菜单与</w:t>
      </w:r>
      <w:r>
        <w:t>版本有关）</w:t>
      </w:r>
      <w:r>
        <w:rPr>
          <w:rFonts w:hint="eastAsia"/>
        </w:rPr>
        <w:t>，</w:t>
      </w:r>
      <w:r w:rsidRPr="00B66346">
        <w:rPr>
          <w:rFonts w:hint="eastAsia"/>
          <w:color w:val="FF0000"/>
        </w:rPr>
        <w:t>自动生成目录</w:t>
      </w:r>
      <w:r>
        <w:rPr>
          <w:rFonts w:hint="eastAsia"/>
        </w:rPr>
        <w:t>。</w:t>
      </w:r>
    </w:p>
    <w:p w14:paraId="58541372" w14:textId="77777777" w:rsidR="0080460D" w:rsidRPr="00CD2882" w:rsidRDefault="0080460D" w:rsidP="00CD2882">
      <w:pPr>
        <w:pStyle w:val="ab"/>
        <w:numPr>
          <w:ilvl w:val="0"/>
          <w:numId w:val="33"/>
        </w:numPr>
        <w:rPr>
          <w:b/>
          <w:color w:val="FF0000"/>
        </w:rPr>
      </w:pPr>
      <w:r>
        <w:rPr>
          <w:rFonts w:hint="eastAsia"/>
        </w:rPr>
        <w:t xml:space="preserve"> </w:t>
      </w:r>
      <w:r w:rsidRPr="00CD2882">
        <w:rPr>
          <w:rFonts w:hint="eastAsia"/>
          <w:b/>
          <w:color w:val="FF0000"/>
        </w:rPr>
        <w:t>目录最终</w:t>
      </w:r>
      <w:r>
        <w:rPr>
          <w:rFonts w:hint="eastAsia"/>
          <w:b/>
          <w:color w:val="FF0000"/>
        </w:rPr>
        <w:t>更新</w:t>
      </w:r>
      <w:r>
        <w:rPr>
          <w:b/>
          <w:color w:val="FF0000"/>
        </w:rPr>
        <w:t>、</w:t>
      </w:r>
      <w:r w:rsidRPr="00CD2882">
        <w:rPr>
          <w:b/>
          <w:color w:val="FF0000"/>
        </w:rPr>
        <w:t>确定后，才</w:t>
      </w:r>
      <w:r>
        <w:rPr>
          <w:rFonts w:hint="eastAsia"/>
          <w:b/>
          <w:color w:val="FF0000"/>
        </w:rPr>
        <w:t>手动</w:t>
      </w:r>
      <w:r w:rsidRPr="00CD2882">
        <w:rPr>
          <w:b/>
          <w:color w:val="FF0000"/>
        </w:rPr>
        <w:t>设置目录格式</w:t>
      </w:r>
      <w:r>
        <w:rPr>
          <w:rFonts w:hint="eastAsia"/>
          <w:b/>
          <w:color w:val="FF0000"/>
        </w:rPr>
        <w:t>！</w:t>
      </w:r>
      <w:r>
        <w:rPr>
          <w:b/>
          <w:color w:val="FF0000"/>
        </w:rPr>
        <w:t>否则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下次更新目录</w:t>
      </w:r>
      <w:r>
        <w:rPr>
          <w:rFonts w:hint="eastAsia"/>
          <w:b/>
          <w:color w:val="FF0000"/>
        </w:rPr>
        <w:t>时</w:t>
      </w:r>
      <w:r>
        <w:rPr>
          <w:b/>
          <w:color w:val="FF0000"/>
        </w:rPr>
        <w:t>，</w:t>
      </w:r>
      <w:r>
        <w:rPr>
          <w:rFonts w:hint="eastAsia"/>
          <w:b/>
          <w:color w:val="FF0000"/>
        </w:rPr>
        <w:t>格式</w:t>
      </w:r>
      <w:r>
        <w:rPr>
          <w:b/>
          <w:color w:val="FF0000"/>
        </w:rPr>
        <w:t>被还原。</w:t>
      </w:r>
    </w:p>
  </w:comment>
  <w:comment w:id="7" w:author="黄襄念" w:date="2016-11-25T09:49:00Z" w:initials="hxn">
    <w:p w14:paraId="2C7AF44D" w14:textId="77777777" w:rsidR="0080460D" w:rsidRPr="005026FB" w:rsidRDefault="0080460D" w:rsidP="0027018F">
      <w:pPr>
        <w:spacing w:line="360" w:lineRule="auto"/>
        <w:jc w:val="center"/>
        <w:rPr>
          <w:b/>
          <w:color w:val="FF0000"/>
        </w:rPr>
      </w:pPr>
      <w:r>
        <w:rPr>
          <w:rStyle w:val="aa"/>
        </w:rPr>
        <w:annotationRef/>
      </w:r>
      <w:r w:rsidRPr="005026FB">
        <w:rPr>
          <w:b/>
          <w:color w:val="FF0000"/>
        </w:rPr>
        <w:t>注意：一级标题不</w:t>
      </w:r>
      <w:r>
        <w:rPr>
          <w:rFonts w:hint="eastAsia"/>
          <w:b/>
          <w:color w:val="FF0000"/>
        </w:rPr>
        <w:t>得更改，如</w:t>
      </w:r>
      <w:r>
        <w:rPr>
          <w:b/>
          <w:color w:val="FF0000"/>
        </w:rPr>
        <w:t>摘要、前言等</w:t>
      </w:r>
    </w:p>
    <w:p w14:paraId="03FAF96E" w14:textId="77777777" w:rsidR="0080460D" w:rsidRDefault="0080460D" w:rsidP="0027018F">
      <w:pPr>
        <w:pStyle w:val="ab"/>
      </w:pPr>
      <w:r w:rsidRPr="0027018F">
        <w:rPr>
          <w:rFonts w:hint="eastAsia"/>
          <w:b/>
          <w:color w:val="FF0000"/>
        </w:rPr>
        <w:t>页码</w:t>
      </w:r>
      <w:r w:rsidRPr="0027018F">
        <w:rPr>
          <w:b/>
          <w:color w:val="FF0000"/>
        </w:rPr>
        <w:t>：</w:t>
      </w:r>
      <w:r>
        <w:rPr>
          <w:rFonts w:hint="eastAsia"/>
        </w:rPr>
        <w:t>正文开始编页码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…</w:t>
      </w:r>
    </w:p>
  </w:comment>
  <w:comment w:id="8" w:author="刘克剑" w:date="2010-06-25T18:25:00Z" w:initials="l">
    <w:p w14:paraId="4E3FA110" w14:textId="77777777" w:rsidR="0080460D" w:rsidRDefault="0080460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目录正文：统一为小四宋体（英文为</w:t>
      </w:r>
      <w:r>
        <w:rPr>
          <w:rFonts w:hint="eastAsia"/>
        </w:rPr>
        <w:t>Times New Roman</w:t>
      </w:r>
      <w:r>
        <w:rPr>
          <w:rFonts w:hint="eastAsia"/>
        </w:rPr>
        <w:t>）。</w:t>
      </w:r>
      <w:r>
        <w:rPr>
          <w:rFonts w:hint="eastAsia"/>
        </w:rPr>
        <w:t>1.5</w:t>
      </w:r>
      <w:r>
        <w:rPr>
          <w:rFonts w:hint="eastAsia"/>
        </w:rPr>
        <w:t>倍行距</w:t>
      </w:r>
    </w:p>
  </w:comment>
  <w:comment w:id="11" w:author="刘克剑" w:date="2010-12-03T16:36:00Z" w:initials="S">
    <w:p w14:paraId="7A12D42D" w14:textId="77777777" w:rsidR="0080460D" w:rsidRDefault="0080460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报告正文双面打印</w:t>
      </w:r>
    </w:p>
  </w:comment>
  <w:comment w:id="12" w:author="刘克剑" w:date="2011-11-29T11:04:00Z" w:initials="l">
    <w:p w14:paraId="3F62BBBB" w14:textId="77777777" w:rsidR="0080460D" w:rsidRDefault="0080460D">
      <w:pPr>
        <w:pStyle w:val="ab"/>
      </w:pPr>
      <w:r>
        <w:rPr>
          <w:rStyle w:val="aa"/>
        </w:rPr>
        <w:annotationRef/>
      </w:r>
      <w:r w:rsidRPr="00030FDF">
        <w:rPr>
          <w:rFonts w:hint="eastAsia"/>
          <w:b/>
          <w:color w:val="FF0000"/>
        </w:rPr>
        <w:t>一级标题</w:t>
      </w:r>
      <w:r>
        <w:rPr>
          <w:rFonts w:hint="eastAsia"/>
        </w:rPr>
        <w:t>：小三黑体，左对齐。</w:t>
      </w:r>
      <w:r w:rsidRPr="00030FDF">
        <w:rPr>
          <w:rFonts w:hint="eastAsia"/>
          <w:b/>
          <w:color w:val="FF0000"/>
        </w:rPr>
        <w:t>必须换页</w:t>
      </w:r>
      <w:r>
        <w:rPr>
          <w:rFonts w:hint="eastAsia"/>
        </w:rPr>
        <w:t>。</w:t>
      </w:r>
    </w:p>
  </w:comment>
  <w:comment w:id="15" w:author="刘克剑" w:date="2010-06-25T17:31:00Z" w:initials="l">
    <w:p w14:paraId="49C8D8AA" w14:textId="77777777" w:rsidR="0080460D" w:rsidRDefault="0080460D">
      <w:pPr>
        <w:pStyle w:val="ab"/>
      </w:pPr>
      <w:r>
        <w:rPr>
          <w:rStyle w:val="aa"/>
        </w:rPr>
        <w:annotationRef/>
      </w:r>
      <w:r w:rsidRPr="00674BB6">
        <w:rPr>
          <w:rFonts w:hint="eastAsia"/>
          <w:b/>
          <w:color w:val="FF0000"/>
        </w:rPr>
        <w:t>二级标题</w:t>
      </w:r>
      <w:r>
        <w:rPr>
          <w:rFonts w:hint="eastAsia"/>
        </w:rPr>
        <w:t>：四号黑体，左对齐</w:t>
      </w:r>
    </w:p>
  </w:comment>
  <w:comment w:id="16" w:author="刘克剑" w:date="2010-06-25T18:28:00Z" w:initials="l">
    <w:p w14:paraId="392CC288" w14:textId="77777777" w:rsidR="0080460D" w:rsidRDefault="0080460D">
      <w:pPr>
        <w:pStyle w:val="ab"/>
      </w:pPr>
      <w:r>
        <w:rPr>
          <w:rStyle w:val="aa"/>
        </w:rPr>
        <w:annotationRef/>
      </w:r>
      <w:r w:rsidRPr="00674BB6">
        <w:rPr>
          <w:rFonts w:hint="eastAsia"/>
          <w:b/>
          <w:color w:val="FF0000"/>
        </w:rPr>
        <w:t>正文</w:t>
      </w:r>
      <w:r>
        <w:rPr>
          <w:rFonts w:hint="eastAsia"/>
        </w:rPr>
        <w:t>：小四宋体，英文为</w:t>
      </w:r>
      <w:r>
        <w:rPr>
          <w:rFonts w:hint="eastAsia"/>
        </w:rPr>
        <w:t>Times New Roman</w:t>
      </w:r>
      <w:r>
        <w:t>.</w:t>
      </w:r>
    </w:p>
    <w:p w14:paraId="052FADE8" w14:textId="77777777" w:rsidR="0080460D" w:rsidRDefault="0080460D">
      <w:pPr>
        <w:pStyle w:val="ab"/>
      </w:pPr>
      <w:r w:rsidRPr="00674BB6">
        <w:rPr>
          <w:rFonts w:hint="eastAsia"/>
          <w:b/>
          <w:color w:val="FF0000"/>
        </w:rPr>
        <w:t>代码</w:t>
      </w:r>
      <w:r>
        <w:rPr>
          <w:rFonts w:hint="eastAsia"/>
          <w:b/>
          <w:color w:val="FF0000"/>
        </w:rPr>
        <w:t>：</w:t>
      </w:r>
      <w:r>
        <w:rPr>
          <w:rFonts w:hint="eastAsia"/>
        </w:rPr>
        <w:t>用</w:t>
      </w:r>
      <w:r w:rsidRPr="00DE5909">
        <w:rPr>
          <w:rFonts w:ascii="Arial" w:hAnsi="Arial" w:cs="Arial"/>
        </w:rPr>
        <w:t>Arial</w:t>
      </w:r>
      <w:r>
        <w:rPr>
          <w:rFonts w:ascii="Arial" w:hAnsi="Arial" w:cs="Arial"/>
        </w:rPr>
        <w:t>.</w:t>
      </w:r>
    </w:p>
    <w:p w14:paraId="112F503C" w14:textId="77777777" w:rsidR="0080460D" w:rsidRDefault="0080460D">
      <w:pPr>
        <w:pStyle w:val="ab"/>
      </w:pPr>
      <w:r>
        <w:rPr>
          <w:rFonts w:hint="eastAsia"/>
        </w:rPr>
        <w:t>正文行间距：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>
          <w:rPr>
            <w:rFonts w:hint="eastAsia"/>
          </w:rPr>
          <w:t>20</w:t>
        </w:r>
        <w:r>
          <w:rPr>
            <w:rFonts w:hint="eastAsia"/>
          </w:rPr>
          <w:t>磅</w:t>
        </w:r>
      </w:smartTag>
      <w:r>
        <w:rPr>
          <w:rFonts w:hint="eastAsia"/>
        </w:rPr>
        <w:t>，段落首字缩进</w:t>
      </w:r>
      <w:r>
        <w:rPr>
          <w:rFonts w:hint="eastAsia"/>
        </w:rPr>
        <w:t>2</w:t>
      </w:r>
      <w:r>
        <w:rPr>
          <w:rFonts w:hint="eastAsia"/>
        </w:rPr>
        <w:t>个汉字字符</w:t>
      </w:r>
    </w:p>
  </w:comment>
  <w:comment w:id="29" w:author="黄襄念" w:date="2016-11-25T09:44:00Z" w:initials="hxn">
    <w:p w14:paraId="5F25D50D" w14:textId="77777777" w:rsidR="0080460D" w:rsidRPr="002E1000" w:rsidRDefault="0080460D">
      <w:pPr>
        <w:pStyle w:val="ab"/>
        <w:rPr>
          <w:color w:val="FF0000"/>
        </w:rPr>
      </w:pPr>
      <w:r w:rsidRPr="002E1000">
        <w:rPr>
          <w:rStyle w:val="aa"/>
          <w:color w:val="FF0000"/>
        </w:rPr>
        <w:annotationRef/>
      </w:r>
      <w:r w:rsidRPr="002E1000">
        <w:rPr>
          <w:rFonts w:hint="eastAsia"/>
          <w:color w:val="FF0000"/>
        </w:rPr>
        <w:t>图</w:t>
      </w:r>
      <w:r>
        <w:rPr>
          <w:rFonts w:hint="eastAsia"/>
          <w:color w:val="FF0000"/>
        </w:rPr>
        <w:t>、</w:t>
      </w:r>
      <w:r w:rsidRPr="002E1000">
        <w:rPr>
          <w:rFonts w:hint="eastAsia"/>
          <w:color w:val="FF0000"/>
        </w:rPr>
        <w:t>表</w:t>
      </w:r>
      <w:r w:rsidRPr="002E1000">
        <w:rPr>
          <w:color w:val="FF0000"/>
        </w:rPr>
        <w:t>必须</w:t>
      </w:r>
      <w:r w:rsidRPr="002E1000">
        <w:rPr>
          <w:rFonts w:hint="eastAsia"/>
          <w:color w:val="FF0000"/>
        </w:rPr>
        <w:t>按</w:t>
      </w:r>
      <w:r w:rsidRPr="002E1000">
        <w:rPr>
          <w:color w:val="FF0000"/>
        </w:rPr>
        <w:t>一级标题编号</w:t>
      </w:r>
      <w:r w:rsidRPr="002E1000">
        <w:rPr>
          <w:rFonts w:hint="eastAsia"/>
          <w:color w:val="FF0000"/>
        </w:rPr>
        <w:t>，</w:t>
      </w:r>
      <w:r w:rsidRPr="002E1000">
        <w:rPr>
          <w:color w:val="FF0000"/>
        </w:rPr>
        <w:t>且有图题和表题</w:t>
      </w:r>
      <w:r>
        <w:rPr>
          <w:rFonts w:hint="eastAsia"/>
          <w:color w:val="FF0000"/>
        </w:rPr>
        <w:t>，</w:t>
      </w:r>
      <w:r>
        <w:rPr>
          <w:color w:val="FF0000"/>
        </w:rPr>
        <w:t>且用词准确</w:t>
      </w:r>
      <w:r>
        <w:rPr>
          <w:rFonts w:hint="eastAsia"/>
          <w:color w:val="FF0000"/>
        </w:rPr>
        <w:t>，</w:t>
      </w:r>
      <w:r>
        <w:rPr>
          <w:color w:val="FF0000"/>
        </w:rPr>
        <w:t>而非随意写一些。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3B93F7F" w15:done="0"/>
  <w15:commentEx w15:paraId="44C5A5A8" w15:done="0"/>
  <w15:commentEx w15:paraId="2115E0DE" w15:done="0"/>
  <w15:commentEx w15:paraId="58541372" w15:done="0"/>
  <w15:commentEx w15:paraId="03FAF96E" w15:done="0"/>
  <w15:commentEx w15:paraId="4E3FA110" w15:done="0"/>
  <w15:commentEx w15:paraId="7A12D42D" w15:done="0"/>
  <w15:commentEx w15:paraId="3F62BBBB" w15:done="0"/>
  <w15:commentEx w15:paraId="49C8D8AA" w15:done="0"/>
  <w15:commentEx w15:paraId="112F503C" w15:done="0"/>
  <w15:commentEx w15:paraId="5F25D5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3B93F7F" w16cid:durableId="0FCF6595"/>
  <w16cid:commentId w16cid:paraId="44C5A5A8" w16cid:durableId="228C856C"/>
  <w16cid:commentId w16cid:paraId="2115E0DE" w16cid:durableId="10A39AEF"/>
  <w16cid:commentId w16cid:paraId="58541372" w16cid:durableId="1BE28810"/>
  <w16cid:commentId w16cid:paraId="03FAF96E" w16cid:durableId="1BE2879C"/>
  <w16cid:commentId w16cid:paraId="4E3FA110" w16cid:durableId="228C856D"/>
  <w16cid:commentId w16cid:paraId="7A12D42D" w16cid:durableId="228C856E"/>
  <w16cid:commentId w16cid:paraId="3F62BBBB" w16cid:durableId="0FCF6648"/>
  <w16cid:commentId w16cid:paraId="49C8D8AA" w16cid:durableId="0FCF665F"/>
  <w16cid:commentId w16cid:paraId="112F503C" w16cid:durableId="0FCF6683"/>
  <w16cid:commentId w16cid:paraId="5F25D50D" w16cid:durableId="1BE286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7DF6C" w14:textId="77777777" w:rsidR="005E289F" w:rsidRDefault="005E289F">
      <w:r>
        <w:separator/>
      </w:r>
    </w:p>
  </w:endnote>
  <w:endnote w:type="continuationSeparator" w:id="0">
    <w:p w14:paraId="3C7D3A9B" w14:textId="77777777" w:rsidR="005E289F" w:rsidRDefault="005E2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470B3" w14:textId="77777777" w:rsidR="0080460D" w:rsidRDefault="0080460D" w:rsidP="00D86564">
    <w:pPr>
      <w:pStyle w:val="a7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II</w:t>
    </w:r>
    <w:r>
      <w:rPr>
        <w:rStyle w:val="a8"/>
      </w:rPr>
      <w:fldChar w:fldCharType="end"/>
    </w:r>
  </w:p>
  <w:p w14:paraId="25D47751" w14:textId="77777777" w:rsidR="0080460D" w:rsidRDefault="0080460D" w:rsidP="00D86564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B6096" w14:textId="77777777" w:rsidR="0080460D" w:rsidRDefault="0080460D" w:rsidP="003B0590">
    <w:pPr>
      <w:pStyle w:val="a7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III</w:t>
    </w:r>
    <w:r>
      <w:rPr>
        <w:rStyle w:val="a8"/>
      </w:rPr>
      <w:fldChar w:fldCharType="end"/>
    </w:r>
  </w:p>
  <w:p w14:paraId="7B151382" w14:textId="77777777" w:rsidR="0080460D" w:rsidRDefault="0080460D" w:rsidP="00D86564">
    <w:pPr>
      <w:pStyle w:val="a7"/>
      <w:ind w:right="360"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F440B" w14:textId="77777777" w:rsidR="0080460D" w:rsidRDefault="0080460D">
    <w:pPr>
      <w:pStyle w:val="a7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04FEC" w14:textId="77777777" w:rsidR="0080460D" w:rsidRDefault="0080460D" w:rsidP="00115AA0">
    <w:pPr>
      <w:pStyle w:val="a7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10</w:t>
    </w:r>
    <w:r>
      <w:rPr>
        <w:rStyle w:val="a8"/>
      </w:rPr>
      <w:fldChar w:fldCharType="end"/>
    </w:r>
  </w:p>
  <w:p w14:paraId="6CA6EE05" w14:textId="77777777" w:rsidR="0080460D" w:rsidRDefault="0080460D" w:rsidP="00115AA0">
    <w:pPr>
      <w:pStyle w:val="a7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54844" w14:textId="77777777" w:rsidR="0080460D" w:rsidRDefault="0080460D" w:rsidP="00115AA0">
    <w:pPr>
      <w:pStyle w:val="a7"/>
      <w:framePr w:wrap="around" w:vAnchor="text" w:hAnchor="margin" w:xAlign="outside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2F9211CD" w14:textId="77777777" w:rsidR="0080460D" w:rsidRDefault="0080460D" w:rsidP="00115AA0">
    <w:pPr>
      <w:pStyle w:val="a7"/>
      <w:ind w:right="360" w:firstLine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83108" w14:textId="77777777" w:rsidR="005E289F" w:rsidRDefault="005E289F">
      <w:r>
        <w:separator/>
      </w:r>
    </w:p>
  </w:footnote>
  <w:footnote w:type="continuationSeparator" w:id="0">
    <w:p w14:paraId="32A2A656" w14:textId="77777777" w:rsidR="005E289F" w:rsidRDefault="005E2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51C72" w14:textId="77777777" w:rsidR="0080460D" w:rsidRPr="00115AA0" w:rsidRDefault="0080460D">
    <w:pPr>
      <w:pStyle w:val="a9"/>
      <w:rPr>
        <w:rFonts w:ascii="隶书" w:eastAsia="隶书"/>
        <w:sz w:val="36"/>
        <w:szCs w:val="36"/>
      </w:rPr>
    </w:pPr>
    <w:r>
      <w:rPr>
        <w:rFonts w:ascii="隶书" w:eastAsia="隶书" w:hint="eastAsia"/>
        <w:sz w:val="36"/>
        <w:szCs w:val="36"/>
      </w:rPr>
      <w:t>课程设计题目名称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E95B" w14:textId="77777777" w:rsidR="0080460D" w:rsidRPr="00115AA0" w:rsidRDefault="0080460D" w:rsidP="00115AA0">
    <w:pPr>
      <w:pStyle w:val="a9"/>
      <w:rPr>
        <w:rFonts w:ascii="隶书" w:eastAsia="隶书"/>
        <w:sz w:val="36"/>
        <w:szCs w:val="36"/>
      </w:rPr>
    </w:pPr>
    <w:r w:rsidRPr="00115AA0">
      <w:rPr>
        <w:rFonts w:ascii="隶书" w:eastAsia="隶书" w:hint="eastAsia"/>
        <w:sz w:val="36"/>
        <w:szCs w:val="36"/>
      </w:rPr>
      <w:t>西华大学</w:t>
    </w:r>
    <w:r>
      <w:rPr>
        <w:rFonts w:ascii="隶书" w:eastAsia="隶书" w:hint="eastAsia"/>
        <w:sz w:val="36"/>
        <w:szCs w:val="36"/>
      </w:rPr>
      <w:t>计算机与</w:t>
    </w:r>
    <w:r>
      <w:rPr>
        <w:rFonts w:ascii="隶书" w:eastAsia="隶书"/>
        <w:sz w:val="36"/>
        <w:szCs w:val="36"/>
      </w:rPr>
      <w:t>软件工程</w:t>
    </w:r>
    <w:r w:rsidRPr="00115AA0">
      <w:rPr>
        <w:rFonts w:ascii="隶书" w:eastAsia="隶书" w:hint="eastAsia"/>
        <w:sz w:val="36"/>
        <w:szCs w:val="36"/>
      </w:rPr>
      <w:t>学院课程设计说明书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05281" w14:textId="77777777" w:rsidR="0080460D" w:rsidRPr="002775D7" w:rsidRDefault="0080460D" w:rsidP="00115AA0">
    <w:pPr>
      <w:pStyle w:val="a9"/>
      <w:rPr>
        <w:sz w:val="36"/>
        <w:szCs w:val="36"/>
      </w:rPr>
    </w:pPr>
    <w:r w:rsidRPr="002775D7">
      <w:rPr>
        <w:rFonts w:ascii="隶书" w:eastAsia="隶书" w:hint="eastAsia"/>
        <w:sz w:val="36"/>
        <w:szCs w:val="36"/>
      </w:rPr>
      <w:t>西华大学数学与计算机学院课程设计说明书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118CA" w14:textId="77777777" w:rsidR="0080460D" w:rsidRPr="00115AA0" w:rsidRDefault="0080460D" w:rsidP="00115AA0">
    <w:pPr>
      <w:pStyle w:val="a9"/>
      <w:pBdr>
        <w:bottom w:val="single" w:sz="6" w:space="3" w:color="auto"/>
      </w:pBdr>
      <w:rPr>
        <w:rFonts w:ascii="隶书" w:eastAsia="隶书"/>
        <w:sz w:val="44"/>
        <w:szCs w:val="44"/>
      </w:rPr>
    </w:pPr>
    <w:r w:rsidRPr="00115AA0">
      <w:rPr>
        <w:rFonts w:ascii="隶书" w:eastAsia="隶书" w:hint="eastAsia"/>
        <w:sz w:val="36"/>
        <w:szCs w:val="36"/>
      </w:rPr>
      <w:t>XXX公司人事管理系统实现—管理模块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5BF8"/>
    <w:multiLevelType w:val="hybridMultilevel"/>
    <w:tmpl w:val="0BF04A9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22B5DF8"/>
    <w:multiLevelType w:val="hybridMultilevel"/>
    <w:tmpl w:val="A612993E"/>
    <w:lvl w:ilvl="0" w:tplc="F7704D4A">
      <w:start w:val="2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065C158D"/>
    <w:multiLevelType w:val="hybridMultilevel"/>
    <w:tmpl w:val="E418138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D121FEB"/>
    <w:multiLevelType w:val="hybridMultilevel"/>
    <w:tmpl w:val="8842F4A8"/>
    <w:lvl w:ilvl="0" w:tplc="3C482082">
      <w:start w:val="1"/>
      <w:numFmt w:val="decimal"/>
      <w:lvlText w:val="%1、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4" w15:restartNumberingAfterBreak="0">
    <w:nsid w:val="19C4274F"/>
    <w:multiLevelType w:val="hybridMultilevel"/>
    <w:tmpl w:val="9AEE01E4"/>
    <w:lvl w:ilvl="0" w:tplc="E72E6352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eastAsia="仿宋_GB2312" w:hAnsi="Symbol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5" w15:restartNumberingAfterBreak="0">
    <w:nsid w:val="1E567974"/>
    <w:multiLevelType w:val="hybridMultilevel"/>
    <w:tmpl w:val="3952907E"/>
    <w:lvl w:ilvl="0" w:tplc="6D64093A">
      <w:start w:val="1"/>
      <w:numFmt w:val="decimal"/>
      <w:lvlText w:val="%1）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75"/>
        </w:tabs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5"/>
        </w:tabs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35"/>
        </w:tabs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5"/>
        </w:tabs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5"/>
        </w:tabs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95"/>
        </w:tabs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15"/>
        </w:tabs>
        <w:ind w:left="4515" w:hanging="420"/>
      </w:pPr>
    </w:lvl>
  </w:abstractNum>
  <w:abstractNum w:abstractNumId="6" w15:restartNumberingAfterBreak="0">
    <w:nsid w:val="1F4959AE"/>
    <w:multiLevelType w:val="hybridMultilevel"/>
    <w:tmpl w:val="7E389EEE"/>
    <w:lvl w:ilvl="0" w:tplc="4BAC614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42736E7"/>
    <w:multiLevelType w:val="hybridMultilevel"/>
    <w:tmpl w:val="8F08CC86"/>
    <w:lvl w:ilvl="0" w:tplc="3E128520">
      <w:start w:val="1"/>
      <w:numFmt w:val="decimal"/>
      <w:lvlText w:val="［%1］"/>
      <w:lvlJc w:val="left"/>
      <w:pPr>
        <w:tabs>
          <w:tab w:val="num" w:pos="720"/>
        </w:tabs>
        <w:ind w:left="720" w:hanging="720"/>
      </w:pPr>
      <w:rPr>
        <w:rFonts w:hint="eastAsia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72A3F09"/>
    <w:multiLevelType w:val="hybridMultilevel"/>
    <w:tmpl w:val="944A76BC"/>
    <w:lvl w:ilvl="0" w:tplc="361AE150">
      <w:start w:val="1"/>
      <w:numFmt w:val="japaneseCounting"/>
      <w:lvlText w:val="%1、"/>
      <w:lvlJc w:val="left"/>
      <w:pPr>
        <w:tabs>
          <w:tab w:val="num" w:pos="779"/>
        </w:tabs>
        <w:ind w:left="779" w:hanging="420"/>
      </w:pPr>
      <w:rPr>
        <w:rFonts w:hint="eastAsia"/>
      </w:rPr>
    </w:lvl>
    <w:lvl w:ilvl="1" w:tplc="8126281E">
      <w:start w:val="1"/>
      <w:numFmt w:val="decimal"/>
      <w:lvlText w:val="%2、"/>
      <w:lvlJc w:val="left"/>
      <w:pPr>
        <w:tabs>
          <w:tab w:val="num" w:pos="1139"/>
        </w:tabs>
        <w:ind w:left="1139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9" w15:restartNumberingAfterBreak="0">
    <w:nsid w:val="2E0E16E4"/>
    <w:multiLevelType w:val="hybridMultilevel"/>
    <w:tmpl w:val="27927954"/>
    <w:lvl w:ilvl="0" w:tplc="BCEE660A">
      <w:start w:val="1"/>
      <w:numFmt w:val="decimal"/>
      <w:lvlText w:val="［%1］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87A5C78"/>
    <w:multiLevelType w:val="hybridMultilevel"/>
    <w:tmpl w:val="E0F25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E6C6A50"/>
    <w:multiLevelType w:val="hybridMultilevel"/>
    <w:tmpl w:val="26285512"/>
    <w:lvl w:ilvl="0" w:tplc="5D6A02A8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EDA651C"/>
    <w:multiLevelType w:val="hybridMultilevel"/>
    <w:tmpl w:val="27BA75B2"/>
    <w:lvl w:ilvl="0" w:tplc="F364F1E2">
      <w:start w:val="2"/>
      <w:numFmt w:val="japaneseCounting"/>
      <w:lvlText w:val="第%1条"/>
      <w:lvlJc w:val="left"/>
      <w:pPr>
        <w:tabs>
          <w:tab w:val="num" w:pos="1275"/>
        </w:tabs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42091847"/>
    <w:multiLevelType w:val="multilevel"/>
    <w:tmpl w:val="498E55B6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5510622"/>
    <w:multiLevelType w:val="multilevel"/>
    <w:tmpl w:val="20ACD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66D0A3D"/>
    <w:multiLevelType w:val="hybridMultilevel"/>
    <w:tmpl w:val="CB340F48"/>
    <w:lvl w:ilvl="0" w:tplc="04090001">
      <w:start w:val="1"/>
      <w:numFmt w:val="bullet"/>
      <w:lvlText w:val="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16" w15:restartNumberingAfterBreak="0">
    <w:nsid w:val="470969D6"/>
    <w:multiLevelType w:val="hybridMultilevel"/>
    <w:tmpl w:val="EC1C72F0"/>
    <w:lvl w:ilvl="0" w:tplc="F404F996">
      <w:start w:val="1"/>
      <w:numFmt w:val="none"/>
      <w:lvlText w:val="一、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 w15:restartNumberingAfterBreak="0">
    <w:nsid w:val="472347EA"/>
    <w:multiLevelType w:val="hybridMultilevel"/>
    <w:tmpl w:val="8F8EC9AE"/>
    <w:lvl w:ilvl="0" w:tplc="E73A1EA8">
      <w:start w:val="1"/>
      <w:numFmt w:val="decimal"/>
      <w:lvlText w:val="(%1)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4BB17D1D"/>
    <w:multiLevelType w:val="hybridMultilevel"/>
    <w:tmpl w:val="B6C8B9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D185B80"/>
    <w:multiLevelType w:val="hybridMultilevel"/>
    <w:tmpl w:val="8F8EC9AE"/>
    <w:lvl w:ilvl="0" w:tplc="E73A1EA8">
      <w:start w:val="1"/>
      <w:numFmt w:val="decimal"/>
      <w:lvlText w:val="(%1)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BD71029"/>
    <w:multiLevelType w:val="hybridMultilevel"/>
    <w:tmpl w:val="9ED4A9A2"/>
    <w:lvl w:ilvl="0" w:tplc="7430F0EE">
      <w:start w:val="3"/>
      <w:numFmt w:val="japaneseCounting"/>
      <w:lvlText w:val="%1、"/>
      <w:lvlJc w:val="left"/>
      <w:pPr>
        <w:tabs>
          <w:tab w:val="num" w:pos="779"/>
        </w:tabs>
        <w:ind w:left="77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21" w15:restartNumberingAfterBreak="0">
    <w:nsid w:val="5BFD4326"/>
    <w:multiLevelType w:val="hybridMultilevel"/>
    <w:tmpl w:val="403242D2"/>
    <w:lvl w:ilvl="0" w:tplc="DB28470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ascii="黑体" w:eastAsia="黑体" w:hint="eastAsia"/>
        <w:sz w:val="24"/>
        <w:szCs w:val="24"/>
      </w:rPr>
    </w:lvl>
    <w:lvl w:ilvl="1" w:tplc="9932B26C">
      <w:start w:val="1"/>
      <w:numFmt w:val="decimal"/>
      <w:lvlText w:val="%2、"/>
      <w:lvlJc w:val="left"/>
      <w:pPr>
        <w:tabs>
          <w:tab w:val="num" w:pos="795"/>
        </w:tabs>
        <w:ind w:left="795" w:hanging="375"/>
      </w:pPr>
      <w:rPr>
        <w:rFonts w:ascii="宋体" w:eastAsia="宋体" w:hAnsi="宋体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CFF791B"/>
    <w:multiLevelType w:val="hybridMultilevel"/>
    <w:tmpl w:val="85327026"/>
    <w:lvl w:ilvl="0" w:tplc="A9D03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87A5779"/>
    <w:multiLevelType w:val="hybridMultilevel"/>
    <w:tmpl w:val="20ACDB64"/>
    <w:lvl w:ilvl="0" w:tplc="9D4E26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CD02555"/>
    <w:multiLevelType w:val="hybridMultilevel"/>
    <w:tmpl w:val="D36095C2"/>
    <w:lvl w:ilvl="0" w:tplc="CEC4CBB0">
      <w:start w:val="1"/>
      <w:numFmt w:val="decimal"/>
      <w:lvlText w:val="[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FC770E1"/>
    <w:multiLevelType w:val="hybridMultilevel"/>
    <w:tmpl w:val="6E6EDBCE"/>
    <w:lvl w:ilvl="0" w:tplc="C688EF2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4FF2222"/>
    <w:multiLevelType w:val="hybridMultilevel"/>
    <w:tmpl w:val="090A09B6"/>
    <w:lvl w:ilvl="0" w:tplc="0BF40BF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784D6415"/>
    <w:multiLevelType w:val="hybridMultilevel"/>
    <w:tmpl w:val="9AEE01E4"/>
    <w:lvl w:ilvl="0" w:tplc="E72E6352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eastAsia="仿宋_GB2312" w:hAnsi="Symbol" w:cs="Times New Roman" w:hint="default"/>
      </w:rPr>
    </w:lvl>
    <w:lvl w:ilvl="1" w:tplc="E72E6352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eastAsia="仿宋_GB2312" w:hAnsi="Symbol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8" w15:restartNumberingAfterBreak="0">
    <w:nsid w:val="79B20655"/>
    <w:multiLevelType w:val="hybridMultilevel"/>
    <w:tmpl w:val="A2BEBCAC"/>
    <w:lvl w:ilvl="0" w:tplc="8202F146">
      <w:start w:val="2"/>
      <w:numFmt w:val="japaneseCounting"/>
      <w:lvlText w:val="第%1条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BDA2D4E"/>
    <w:multiLevelType w:val="hybridMultilevel"/>
    <w:tmpl w:val="8D78C0C2"/>
    <w:lvl w:ilvl="0" w:tplc="818449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C731C26"/>
    <w:multiLevelType w:val="hybridMultilevel"/>
    <w:tmpl w:val="90FCB114"/>
    <w:lvl w:ilvl="0" w:tplc="E72E6352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eastAsia="仿宋_GB2312" w:hAnsi="Symbol" w:cs="Times New Roman" w:hint="default"/>
      </w:rPr>
    </w:lvl>
    <w:lvl w:ilvl="1" w:tplc="E72E6352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eastAsia="仿宋_GB2312" w:hAnsi="Symbol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7E343B"/>
    <w:multiLevelType w:val="hybridMultilevel"/>
    <w:tmpl w:val="3BA23132"/>
    <w:lvl w:ilvl="0" w:tplc="CC881AE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6"/>
  </w:num>
  <w:num w:numId="2">
    <w:abstractNumId w:val="23"/>
  </w:num>
  <w:num w:numId="3">
    <w:abstractNumId w:val="21"/>
  </w:num>
  <w:num w:numId="4">
    <w:abstractNumId w:val="2"/>
  </w:num>
  <w:num w:numId="5">
    <w:abstractNumId w:val="28"/>
  </w:num>
  <w:num w:numId="6">
    <w:abstractNumId w:val="26"/>
  </w:num>
  <w:num w:numId="7">
    <w:abstractNumId w:val="12"/>
  </w:num>
  <w:num w:numId="8">
    <w:abstractNumId w:val="11"/>
  </w:num>
  <w:num w:numId="9">
    <w:abstractNumId w:val="1"/>
  </w:num>
  <w:num w:numId="10">
    <w:abstractNumId w:val="0"/>
  </w:num>
  <w:num w:numId="11">
    <w:abstractNumId w:val="17"/>
  </w:num>
  <w:num w:numId="12">
    <w:abstractNumId w:val="19"/>
  </w:num>
  <w:num w:numId="13">
    <w:abstractNumId w:val="25"/>
  </w:num>
  <w:num w:numId="14">
    <w:abstractNumId w:val="29"/>
  </w:num>
  <w:num w:numId="15">
    <w:abstractNumId w:val="9"/>
  </w:num>
  <w:num w:numId="16">
    <w:abstractNumId w:val="14"/>
  </w:num>
  <w:num w:numId="17">
    <w:abstractNumId w:val="8"/>
  </w:num>
  <w:num w:numId="18">
    <w:abstractNumId w:val="20"/>
  </w:num>
  <w:num w:numId="19">
    <w:abstractNumId w:val="3"/>
  </w:num>
  <w:num w:numId="20">
    <w:abstractNumId w:val="30"/>
  </w:num>
  <w:num w:numId="21">
    <w:abstractNumId w:val="3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7"/>
  </w:num>
  <w:num w:numId="24">
    <w:abstractNumId w:val="15"/>
  </w:num>
  <w:num w:numId="25">
    <w:abstractNumId w:val="7"/>
  </w:num>
  <w:num w:numId="26">
    <w:abstractNumId w:val="13"/>
  </w:num>
  <w:num w:numId="27">
    <w:abstractNumId w:val="24"/>
  </w:num>
  <w:num w:numId="28">
    <w:abstractNumId w:val="6"/>
  </w:num>
  <w:num w:numId="29">
    <w:abstractNumId w:val="22"/>
  </w:num>
  <w:num w:numId="30">
    <w:abstractNumId w:val="31"/>
  </w:num>
  <w:num w:numId="31">
    <w:abstractNumId w:val="5"/>
  </w:num>
  <w:num w:numId="32">
    <w:abstractNumId w:val="1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D0"/>
    <w:rsid w:val="00000056"/>
    <w:rsid w:val="0000695D"/>
    <w:rsid w:val="00013A44"/>
    <w:rsid w:val="00017260"/>
    <w:rsid w:val="0001772C"/>
    <w:rsid w:val="00024249"/>
    <w:rsid w:val="00027B34"/>
    <w:rsid w:val="00030FDF"/>
    <w:rsid w:val="000327FD"/>
    <w:rsid w:val="00042F72"/>
    <w:rsid w:val="000431FB"/>
    <w:rsid w:val="00043706"/>
    <w:rsid w:val="00061DE8"/>
    <w:rsid w:val="00065271"/>
    <w:rsid w:val="000724C9"/>
    <w:rsid w:val="00074FCD"/>
    <w:rsid w:val="000777B9"/>
    <w:rsid w:val="00083574"/>
    <w:rsid w:val="000850F5"/>
    <w:rsid w:val="00094518"/>
    <w:rsid w:val="000C4037"/>
    <w:rsid w:val="000C59F3"/>
    <w:rsid w:val="000D1149"/>
    <w:rsid w:val="000E4D84"/>
    <w:rsid w:val="000E7CDB"/>
    <w:rsid w:val="000F17B8"/>
    <w:rsid w:val="000F534B"/>
    <w:rsid w:val="00114019"/>
    <w:rsid w:val="00115AA0"/>
    <w:rsid w:val="00123C93"/>
    <w:rsid w:val="001250D6"/>
    <w:rsid w:val="00126D0E"/>
    <w:rsid w:val="00130C9D"/>
    <w:rsid w:val="001469C4"/>
    <w:rsid w:val="00147D99"/>
    <w:rsid w:val="00171CBE"/>
    <w:rsid w:val="00186622"/>
    <w:rsid w:val="00186EC1"/>
    <w:rsid w:val="00190E1A"/>
    <w:rsid w:val="00192F83"/>
    <w:rsid w:val="00193685"/>
    <w:rsid w:val="001A0F61"/>
    <w:rsid w:val="001A333A"/>
    <w:rsid w:val="001A6863"/>
    <w:rsid w:val="001C0408"/>
    <w:rsid w:val="001C6BE5"/>
    <w:rsid w:val="001C7160"/>
    <w:rsid w:val="001D2C2C"/>
    <w:rsid w:val="001E1017"/>
    <w:rsid w:val="001E2A31"/>
    <w:rsid w:val="001F25D8"/>
    <w:rsid w:val="0020002D"/>
    <w:rsid w:val="0020640A"/>
    <w:rsid w:val="00207BD6"/>
    <w:rsid w:val="00252627"/>
    <w:rsid w:val="00254C13"/>
    <w:rsid w:val="0025629F"/>
    <w:rsid w:val="002565E8"/>
    <w:rsid w:val="0026748F"/>
    <w:rsid w:val="0027018F"/>
    <w:rsid w:val="002707B9"/>
    <w:rsid w:val="00271117"/>
    <w:rsid w:val="002736DE"/>
    <w:rsid w:val="00275CBE"/>
    <w:rsid w:val="002775D7"/>
    <w:rsid w:val="00280D39"/>
    <w:rsid w:val="00292856"/>
    <w:rsid w:val="002A3A6F"/>
    <w:rsid w:val="002B25A4"/>
    <w:rsid w:val="002B5A6E"/>
    <w:rsid w:val="002B7FDC"/>
    <w:rsid w:val="002C1792"/>
    <w:rsid w:val="002C1CE5"/>
    <w:rsid w:val="002D4693"/>
    <w:rsid w:val="002D57FE"/>
    <w:rsid w:val="002E1000"/>
    <w:rsid w:val="002E359E"/>
    <w:rsid w:val="002E3AA0"/>
    <w:rsid w:val="002E479C"/>
    <w:rsid w:val="002F5676"/>
    <w:rsid w:val="0030017F"/>
    <w:rsid w:val="00301FC6"/>
    <w:rsid w:val="00303015"/>
    <w:rsid w:val="00303B23"/>
    <w:rsid w:val="0030438B"/>
    <w:rsid w:val="00307EBB"/>
    <w:rsid w:val="0031580C"/>
    <w:rsid w:val="00320567"/>
    <w:rsid w:val="003223A3"/>
    <w:rsid w:val="0032542E"/>
    <w:rsid w:val="003303C5"/>
    <w:rsid w:val="0034313D"/>
    <w:rsid w:val="00345D67"/>
    <w:rsid w:val="00352D17"/>
    <w:rsid w:val="00367359"/>
    <w:rsid w:val="00367A24"/>
    <w:rsid w:val="00374C1C"/>
    <w:rsid w:val="003822E6"/>
    <w:rsid w:val="003939F5"/>
    <w:rsid w:val="003B0590"/>
    <w:rsid w:val="003C21F8"/>
    <w:rsid w:val="003C45B4"/>
    <w:rsid w:val="003C678E"/>
    <w:rsid w:val="004008EB"/>
    <w:rsid w:val="00401F51"/>
    <w:rsid w:val="00404018"/>
    <w:rsid w:val="00412657"/>
    <w:rsid w:val="00420CBA"/>
    <w:rsid w:val="00422A51"/>
    <w:rsid w:val="0042606A"/>
    <w:rsid w:val="00427032"/>
    <w:rsid w:val="00427AC3"/>
    <w:rsid w:val="00434548"/>
    <w:rsid w:val="00435F15"/>
    <w:rsid w:val="004476FE"/>
    <w:rsid w:val="00452BBC"/>
    <w:rsid w:val="00455493"/>
    <w:rsid w:val="00456D19"/>
    <w:rsid w:val="00467B6D"/>
    <w:rsid w:val="004775A2"/>
    <w:rsid w:val="00482C1B"/>
    <w:rsid w:val="004942A1"/>
    <w:rsid w:val="004A290B"/>
    <w:rsid w:val="004A64CC"/>
    <w:rsid w:val="004B11ED"/>
    <w:rsid w:val="004B1258"/>
    <w:rsid w:val="004B128F"/>
    <w:rsid w:val="004B4667"/>
    <w:rsid w:val="004B5BE9"/>
    <w:rsid w:val="004B6164"/>
    <w:rsid w:val="004B7315"/>
    <w:rsid w:val="004C6124"/>
    <w:rsid w:val="004C74C5"/>
    <w:rsid w:val="004D1B5F"/>
    <w:rsid w:val="004D3988"/>
    <w:rsid w:val="004D4D40"/>
    <w:rsid w:val="004F07CD"/>
    <w:rsid w:val="004F40BC"/>
    <w:rsid w:val="005026FB"/>
    <w:rsid w:val="00510AAA"/>
    <w:rsid w:val="00520F18"/>
    <w:rsid w:val="00527384"/>
    <w:rsid w:val="00547274"/>
    <w:rsid w:val="00581BCD"/>
    <w:rsid w:val="00593AE6"/>
    <w:rsid w:val="00594277"/>
    <w:rsid w:val="005A0E01"/>
    <w:rsid w:val="005A2D46"/>
    <w:rsid w:val="005C40A4"/>
    <w:rsid w:val="005C4176"/>
    <w:rsid w:val="005D72C6"/>
    <w:rsid w:val="005E098F"/>
    <w:rsid w:val="005E289F"/>
    <w:rsid w:val="005F0E1F"/>
    <w:rsid w:val="00604149"/>
    <w:rsid w:val="006171C7"/>
    <w:rsid w:val="0063538E"/>
    <w:rsid w:val="0064112B"/>
    <w:rsid w:val="00645D80"/>
    <w:rsid w:val="006469C3"/>
    <w:rsid w:val="006526DD"/>
    <w:rsid w:val="0066031B"/>
    <w:rsid w:val="00673DD0"/>
    <w:rsid w:val="00674BB6"/>
    <w:rsid w:val="006778AE"/>
    <w:rsid w:val="00682841"/>
    <w:rsid w:val="00684D6E"/>
    <w:rsid w:val="00693F32"/>
    <w:rsid w:val="0069462B"/>
    <w:rsid w:val="006A17B7"/>
    <w:rsid w:val="006A37A1"/>
    <w:rsid w:val="006A4BD2"/>
    <w:rsid w:val="006B67C5"/>
    <w:rsid w:val="006B6C10"/>
    <w:rsid w:val="006B771C"/>
    <w:rsid w:val="006E64B6"/>
    <w:rsid w:val="006F367E"/>
    <w:rsid w:val="006F7572"/>
    <w:rsid w:val="00700BE1"/>
    <w:rsid w:val="007054DF"/>
    <w:rsid w:val="0072270B"/>
    <w:rsid w:val="007417BF"/>
    <w:rsid w:val="00746151"/>
    <w:rsid w:val="007511BC"/>
    <w:rsid w:val="00753C2B"/>
    <w:rsid w:val="00760E59"/>
    <w:rsid w:val="007631EA"/>
    <w:rsid w:val="00775442"/>
    <w:rsid w:val="00780C00"/>
    <w:rsid w:val="007833B8"/>
    <w:rsid w:val="007916AB"/>
    <w:rsid w:val="007B29FB"/>
    <w:rsid w:val="007C38F2"/>
    <w:rsid w:val="007D2A44"/>
    <w:rsid w:val="007D32B0"/>
    <w:rsid w:val="007D4D15"/>
    <w:rsid w:val="007E573E"/>
    <w:rsid w:val="007F0A81"/>
    <w:rsid w:val="0080460D"/>
    <w:rsid w:val="00807822"/>
    <w:rsid w:val="00847BEC"/>
    <w:rsid w:val="008921DD"/>
    <w:rsid w:val="008937DA"/>
    <w:rsid w:val="008B0BB1"/>
    <w:rsid w:val="008B0F31"/>
    <w:rsid w:val="008B1055"/>
    <w:rsid w:val="008C61ED"/>
    <w:rsid w:val="008D46A1"/>
    <w:rsid w:val="008D4BD9"/>
    <w:rsid w:val="008F106A"/>
    <w:rsid w:val="008F6FBC"/>
    <w:rsid w:val="008F73FF"/>
    <w:rsid w:val="00912F32"/>
    <w:rsid w:val="00916B3F"/>
    <w:rsid w:val="00925D96"/>
    <w:rsid w:val="00934B6D"/>
    <w:rsid w:val="00940C60"/>
    <w:rsid w:val="00954681"/>
    <w:rsid w:val="00964D25"/>
    <w:rsid w:val="00973B80"/>
    <w:rsid w:val="0097479F"/>
    <w:rsid w:val="009805F3"/>
    <w:rsid w:val="00986C12"/>
    <w:rsid w:val="009872F6"/>
    <w:rsid w:val="009A06C4"/>
    <w:rsid w:val="009A1911"/>
    <w:rsid w:val="009A63BE"/>
    <w:rsid w:val="009C2563"/>
    <w:rsid w:val="009D166D"/>
    <w:rsid w:val="009D6EF3"/>
    <w:rsid w:val="009E2544"/>
    <w:rsid w:val="009F2D8A"/>
    <w:rsid w:val="00A02C43"/>
    <w:rsid w:val="00A04558"/>
    <w:rsid w:val="00A050ED"/>
    <w:rsid w:val="00A05662"/>
    <w:rsid w:val="00A1799A"/>
    <w:rsid w:val="00A22CE1"/>
    <w:rsid w:val="00A23168"/>
    <w:rsid w:val="00A24A92"/>
    <w:rsid w:val="00A2615B"/>
    <w:rsid w:val="00A316F9"/>
    <w:rsid w:val="00A35D41"/>
    <w:rsid w:val="00A36625"/>
    <w:rsid w:val="00A567AE"/>
    <w:rsid w:val="00A6227A"/>
    <w:rsid w:val="00A652F1"/>
    <w:rsid w:val="00A66FB5"/>
    <w:rsid w:val="00A677C0"/>
    <w:rsid w:val="00A7758F"/>
    <w:rsid w:val="00A82C95"/>
    <w:rsid w:val="00AB7F65"/>
    <w:rsid w:val="00AB7FD2"/>
    <w:rsid w:val="00AD2CDF"/>
    <w:rsid w:val="00AD2F48"/>
    <w:rsid w:val="00AD5C7F"/>
    <w:rsid w:val="00AE1BBC"/>
    <w:rsid w:val="00AE47BA"/>
    <w:rsid w:val="00AF72F0"/>
    <w:rsid w:val="00B0086F"/>
    <w:rsid w:val="00B06102"/>
    <w:rsid w:val="00B16E46"/>
    <w:rsid w:val="00B561F0"/>
    <w:rsid w:val="00B65D60"/>
    <w:rsid w:val="00B661B6"/>
    <w:rsid w:val="00B66346"/>
    <w:rsid w:val="00B709C4"/>
    <w:rsid w:val="00B73EF6"/>
    <w:rsid w:val="00B774BE"/>
    <w:rsid w:val="00BC1A28"/>
    <w:rsid w:val="00BD136A"/>
    <w:rsid w:val="00BD183A"/>
    <w:rsid w:val="00BD6042"/>
    <w:rsid w:val="00BE005A"/>
    <w:rsid w:val="00BE7F5C"/>
    <w:rsid w:val="00BF1E05"/>
    <w:rsid w:val="00BF5929"/>
    <w:rsid w:val="00C018D0"/>
    <w:rsid w:val="00C11D29"/>
    <w:rsid w:val="00C20A2D"/>
    <w:rsid w:val="00C33C43"/>
    <w:rsid w:val="00C47997"/>
    <w:rsid w:val="00C52652"/>
    <w:rsid w:val="00C60187"/>
    <w:rsid w:val="00C63ECE"/>
    <w:rsid w:val="00C67ED9"/>
    <w:rsid w:val="00C70919"/>
    <w:rsid w:val="00C75786"/>
    <w:rsid w:val="00C75D78"/>
    <w:rsid w:val="00C8029B"/>
    <w:rsid w:val="00C82DF2"/>
    <w:rsid w:val="00C87056"/>
    <w:rsid w:val="00C96716"/>
    <w:rsid w:val="00C96C23"/>
    <w:rsid w:val="00C96C49"/>
    <w:rsid w:val="00CA7AD0"/>
    <w:rsid w:val="00CB5169"/>
    <w:rsid w:val="00CC03E2"/>
    <w:rsid w:val="00CC4002"/>
    <w:rsid w:val="00CD2882"/>
    <w:rsid w:val="00CD3784"/>
    <w:rsid w:val="00CE0279"/>
    <w:rsid w:val="00CE456B"/>
    <w:rsid w:val="00CF2854"/>
    <w:rsid w:val="00D14C75"/>
    <w:rsid w:val="00D1611D"/>
    <w:rsid w:val="00D2026B"/>
    <w:rsid w:val="00D218B2"/>
    <w:rsid w:val="00D65592"/>
    <w:rsid w:val="00D6772F"/>
    <w:rsid w:val="00D6774D"/>
    <w:rsid w:val="00D67F41"/>
    <w:rsid w:val="00D845DC"/>
    <w:rsid w:val="00D86564"/>
    <w:rsid w:val="00D87698"/>
    <w:rsid w:val="00DA0FD5"/>
    <w:rsid w:val="00DA2A67"/>
    <w:rsid w:val="00DA6EC8"/>
    <w:rsid w:val="00DB003B"/>
    <w:rsid w:val="00DC7CFA"/>
    <w:rsid w:val="00DE5909"/>
    <w:rsid w:val="00DF2AFE"/>
    <w:rsid w:val="00E20064"/>
    <w:rsid w:val="00E257C0"/>
    <w:rsid w:val="00E2600D"/>
    <w:rsid w:val="00E33CD0"/>
    <w:rsid w:val="00E33DE7"/>
    <w:rsid w:val="00E37A61"/>
    <w:rsid w:val="00E40FEC"/>
    <w:rsid w:val="00E5208B"/>
    <w:rsid w:val="00E52327"/>
    <w:rsid w:val="00E61E37"/>
    <w:rsid w:val="00E72AA9"/>
    <w:rsid w:val="00E81168"/>
    <w:rsid w:val="00E929CE"/>
    <w:rsid w:val="00EB79CB"/>
    <w:rsid w:val="00EE3358"/>
    <w:rsid w:val="00EE63D8"/>
    <w:rsid w:val="00EE65CA"/>
    <w:rsid w:val="00EF7D2A"/>
    <w:rsid w:val="00F002CF"/>
    <w:rsid w:val="00F00C0A"/>
    <w:rsid w:val="00F01596"/>
    <w:rsid w:val="00F05F8B"/>
    <w:rsid w:val="00F12CDB"/>
    <w:rsid w:val="00F20BFD"/>
    <w:rsid w:val="00F233AB"/>
    <w:rsid w:val="00F23974"/>
    <w:rsid w:val="00F25A8C"/>
    <w:rsid w:val="00F31D45"/>
    <w:rsid w:val="00F3272B"/>
    <w:rsid w:val="00F366E6"/>
    <w:rsid w:val="00F36E2D"/>
    <w:rsid w:val="00F44B83"/>
    <w:rsid w:val="00F5008A"/>
    <w:rsid w:val="00F50D19"/>
    <w:rsid w:val="00F629B2"/>
    <w:rsid w:val="00F90CD6"/>
    <w:rsid w:val="00F90E80"/>
    <w:rsid w:val="00FA2A38"/>
    <w:rsid w:val="00FA2AD1"/>
    <w:rsid w:val="00FA76BA"/>
    <w:rsid w:val="00FC52BA"/>
    <w:rsid w:val="00FD66E6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hsdate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7AF50203"/>
  <w15:chartTrackingRefBased/>
  <w15:docId w15:val="{401F390B-7444-4FF3-B309-69DD7C9F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"/>
    <w:basedOn w:val="a"/>
    <w:pPr>
      <w:spacing w:after="120"/>
    </w:pPr>
    <w:rPr>
      <w:sz w:val="24"/>
    </w:rPr>
  </w:style>
  <w:style w:type="paragraph" w:styleId="a5">
    <w:name w:val="Body Text Indent"/>
    <w:basedOn w:val="a"/>
    <w:pPr>
      <w:spacing w:after="120"/>
      <w:ind w:leftChars="200" w:left="420"/>
    </w:pPr>
  </w:style>
  <w:style w:type="paragraph" w:customStyle="1" w:styleId="10">
    <w:name w:val="目录 1"/>
    <w:basedOn w:val="a"/>
    <w:next w:val="a"/>
    <w:autoRedefine/>
    <w:uiPriority w:val="39"/>
    <w:rsid w:val="004B1258"/>
    <w:pPr>
      <w:tabs>
        <w:tab w:val="right" w:leader="dot" w:pos="9061"/>
      </w:tabs>
      <w:spacing w:line="360" w:lineRule="auto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rsid w:val="004B1258"/>
    <w:pPr>
      <w:tabs>
        <w:tab w:val="right" w:leader="dot" w:pos="9061"/>
      </w:tabs>
      <w:spacing w:line="360" w:lineRule="auto"/>
      <w:ind w:left="21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20"/>
      <w:jc w:val="left"/>
    </w:pPr>
    <w:rPr>
      <w:i/>
      <w:iCs/>
    </w:rPr>
  </w:style>
  <w:style w:type="paragraph" w:customStyle="1" w:styleId="4">
    <w:name w:val="目录 4"/>
    <w:basedOn w:val="a"/>
    <w:next w:val="a"/>
    <w:autoRedefine/>
    <w:semiHidden/>
    <w:pPr>
      <w:ind w:left="63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84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05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26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47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"/>
    <w:pPr>
      <w:ind w:leftChars="-9" w:left="-9" w:firstLineChars="217" w:firstLine="456"/>
    </w:pPr>
    <w:rPr>
      <w:szCs w:val="21"/>
    </w:rPr>
  </w:style>
  <w:style w:type="paragraph" w:styleId="21">
    <w:name w:val="Body Text Indent 2"/>
    <w:basedOn w:val="a"/>
    <w:rsid w:val="005A0E01"/>
    <w:pPr>
      <w:spacing w:after="120" w:line="480" w:lineRule="auto"/>
      <w:ind w:leftChars="200" w:left="420"/>
    </w:pPr>
  </w:style>
  <w:style w:type="character" w:styleId="aa">
    <w:name w:val="annotation reference"/>
    <w:semiHidden/>
    <w:rsid w:val="00C67ED9"/>
    <w:rPr>
      <w:sz w:val="21"/>
      <w:szCs w:val="21"/>
    </w:rPr>
  </w:style>
  <w:style w:type="paragraph" w:styleId="ab">
    <w:name w:val="annotation text"/>
    <w:basedOn w:val="a"/>
    <w:semiHidden/>
    <w:rsid w:val="00C67ED9"/>
    <w:pPr>
      <w:jc w:val="left"/>
    </w:pPr>
  </w:style>
  <w:style w:type="paragraph" w:styleId="ac">
    <w:name w:val="annotation subject"/>
    <w:basedOn w:val="ab"/>
    <w:next w:val="ab"/>
    <w:semiHidden/>
    <w:rsid w:val="00C67ED9"/>
    <w:rPr>
      <w:b/>
      <w:bCs/>
    </w:rPr>
  </w:style>
  <w:style w:type="paragraph" w:styleId="ad">
    <w:name w:val="Balloon Text"/>
    <w:basedOn w:val="a"/>
    <w:semiHidden/>
    <w:rsid w:val="00C67ED9"/>
    <w:rPr>
      <w:sz w:val="18"/>
      <w:szCs w:val="18"/>
    </w:rPr>
  </w:style>
  <w:style w:type="paragraph" w:styleId="22">
    <w:name w:val="Body Text 2"/>
    <w:basedOn w:val="a"/>
    <w:link w:val="23"/>
    <w:rsid w:val="00401F51"/>
    <w:pPr>
      <w:spacing w:after="120" w:line="480" w:lineRule="auto"/>
    </w:pPr>
  </w:style>
  <w:style w:type="character" w:customStyle="1" w:styleId="23">
    <w:name w:val="正文文本 2 字符"/>
    <w:link w:val="22"/>
    <w:rsid w:val="00401F51"/>
    <w:rPr>
      <w:kern w:val="2"/>
      <w:sz w:val="21"/>
      <w:szCs w:val="24"/>
    </w:rPr>
  </w:style>
  <w:style w:type="paragraph" w:styleId="HTML">
    <w:name w:val="HTML Preformatted"/>
    <w:basedOn w:val="a"/>
    <w:link w:val="HTML0"/>
    <w:rsid w:val="0042703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427032"/>
    <w:rPr>
      <w:rFonts w:ascii="Courier New" w:hAnsi="Courier New" w:cs="Courier New"/>
      <w:kern w:val="2"/>
    </w:rPr>
  </w:style>
  <w:style w:type="paragraph" w:styleId="ae">
    <w:name w:val="Revision"/>
    <w:hidden/>
    <w:uiPriority w:val="99"/>
    <w:semiHidden/>
    <w:rsid w:val="0001726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footer" Target="footer3.xml"/><Relationship Id="rId26" Type="http://schemas.openxmlformats.org/officeDocument/2006/relationships/image" Target="../AppData/Roaming/Tencent/Users/1329669644/QQ/WinTemp/RichOle/3)UAK38%25PP28T1D5%5b~U%5d9II.png" TargetMode="External"/><Relationship Id="rId39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image" Target="../AppData/Roaming/Tencent/Users/1329669644/QQ/WinTemp/RichOle/U%5dFE$$PJM%7bX%7d@D~XGRQHVEM.png" TargetMode="External"/><Relationship Id="rId42" Type="http://schemas.openxmlformats.org/officeDocument/2006/relationships/image" Target="../AppData/Roaming/Tencent/Users/1329669644/QQ/WinTemp/RichOle/$%5bN%7d5LU88PF@0F%5dS~CGG4YS.png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38" Type="http://schemas.openxmlformats.org/officeDocument/2006/relationships/image" Target="../AppData/Roaming/Tencent/Users/1329669644/QQ/WinTemp/RichOle/7KD6I4S@@1%5d8T82BN6FQ_1D.png" TargetMode="External"/><Relationship Id="rId46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../AppData/Roaming/Tencent/Users/1329669644/QQ/WinTemp/RichOle/55PEADLM7T@UJ%60P~P(A3Q(5.png" TargetMode="External"/><Relationship Id="rId29" Type="http://schemas.openxmlformats.org/officeDocument/2006/relationships/image" Target="media/image8.png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../AppData/Roaming/Tencent/Users/1329669644/QQ/WinTemp/RichOle/AFINOIU8NK%5d_@Z%7dK$%7bAR~%7dA.png" TargetMode="External"/><Relationship Id="rId32" Type="http://schemas.openxmlformats.org/officeDocument/2006/relationships/image" Target="../AppData/Roaming/Tencent/Users/1329669644/QQ/WinTemp/RichOle/HZPPO%5bPX%259D(6%5d~(U_UU~)O.png" TargetMode="External"/><Relationship Id="rId37" Type="http://schemas.openxmlformats.org/officeDocument/2006/relationships/image" Target="media/image12.png"/><Relationship Id="rId40" Type="http://schemas.openxmlformats.org/officeDocument/2006/relationships/image" Target="../AppData/Roaming/Tencent/Users/1329669644/QQ/WinTemp/RichOle/W8Z)VXF_@KYFMLRP5U%7b$OT8.png" TargetMode="External"/><Relationship Id="rId45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5.png"/><Relationship Id="rId28" Type="http://schemas.openxmlformats.org/officeDocument/2006/relationships/image" Target="../AppData/Roaming/Tencent/Users/1329669644/QQ/WinTemp/RichOle/@U)QCFLHQE8V2F%60(82(~2%7b1.png" TargetMode="External"/><Relationship Id="rId36" Type="http://schemas.openxmlformats.org/officeDocument/2006/relationships/image" Target="../AppData/Roaming/Tencent/Users/1329669644/QQ/WinTemp/RichOle/W4Z0J%25%7bJ@Y%5bE84R7HL7$%7b%5bC.png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3.png"/><Relationship Id="rId31" Type="http://schemas.openxmlformats.org/officeDocument/2006/relationships/image" Target="media/image9.png"/><Relationship Id="rId44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Relationship Id="rId22" Type="http://schemas.openxmlformats.org/officeDocument/2006/relationships/image" Target="../AppData/Roaming/Tencent/Users/1329669644/QQ/WinTemp/RichOle/M4FRQK2R~S3%5bIWIFW5%7b$3MR.png" TargetMode="External"/><Relationship Id="rId27" Type="http://schemas.openxmlformats.org/officeDocument/2006/relationships/image" Target="media/image7.png"/><Relationship Id="rId30" Type="http://schemas.openxmlformats.org/officeDocument/2006/relationships/image" Target="../AppData/Roaming/Tencent/Users/1329669644/QQ/WinTemp/RichOle/%7dM%7bI5ZC%25%7bT%5dF7VQBA~STB%7b8.png" TargetMode="External"/><Relationship Id="rId35" Type="http://schemas.openxmlformats.org/officeDocument/2006/relationships/image" Target="media/image11.png"/><Relationship Id="rId43" Type="http://schemas.openxmlformats.org/officeDocument/2006/relationships/header" Target="header3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9BCB2-4F6C-4125-B022-3593590FB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23</Pages>
  <Words>2055</Words>
  <Characters>11716</Characters>
  <Application>Microsoft Office Word</Application>
  <DocSecurity>0</DocSecurity>
  <Lines>97</Lines>
  <Paragraphs>27</Paragraphs>
  <ScaleCrop>false</ScaleCrop>
  <Company>xhu</Company>
  <LinksUpToDate>false</LinksUpToDate>
  <CharactersWithSpaces>13744</CharactersWithSpaces>
  <SharedDoc>false</SharedDoc>
  <HLinks>
    <vt:vector size="174" baseType="variant">
      <vt:variant>
        <vt:i4>1900600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_Toc310329915</vt:lpwstr>
      </vt:variant>
      <vt:variant>
        <vt:i4>1900600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_Toc310329914</vt:lpwstr>
      </vt:variant>
      <vt:variant>
        <vt:i4>1900600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_Toc310329913</vt:lpwstr>
      </vt:variant>
      <vt:variant>
        <vt:i4>1900600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_Toc310329912</vt:lpwstr>
      </vt:variant>
      <vt:variant>
        <vt:i4>1900600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_Toc310329911</vt:lpwstr>
      </vt:variant>
      <vt:variant>
        <vt:i4>1900600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_Toc310329910</vt:lpwstr>
      </vt:variant>
      <vt:variant>
        <vt:i4>1835064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_Toc310329909</vt:lpwstr>
      </vt:variant>
      <vt:variant>
        <vt:i4>1835064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_Toc310329908</vt:lpwstr>
      </vt:variant>
      <vt:variant>
        <vt:i4>1835064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_Toc310329907</vt:lpwstr>
      </vt:variant>
      <vt:variant>
        <vt:i4>1835064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_Toc310329906</vt:lpwstr>
      </vt:variant>
      <vt:variant>
        <vt:i4>1835064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_Toc310329905</vt:lpwstr>
      </vt:variant>
      <vt:variant>
        <vt:i4>1835064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_Toc310329904</vt:lpwstr>
      </vt:variant>
      <vt:variant>
        <vt:i4>1835064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_Toc310329903</vt:lpwstr>
      </vt:variant>
      <vt:variant>
        <vt:i4>1835064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_Toc310329902</vt:lpwstr>
      </vt:variant>
      <vt:variant>
        <vt:i4>1835064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_Toc310329901</vt:lpwstr>
      </vt:variant>
      <vt:variant>
        <vt:i4>1835064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_Toc310329900</vt:lpwstr>
      </vt:variant>
      <vt:variant>
        <vt:i4>1376313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_Toc310329899</vt:lpwstr>
      </vt:variant>
      <vt:variant>
        <vt:i4>1376313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_Toc310329898</vt:lpwstr>
      </vt:variant>
      <vt:variant>
        <vt:i4>1376313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_Toc310329897</vt:lpwstr>
      </vt:variant>
      <vt:variant>
        <vt:i4>1376313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_Toc310329896</vt:lpwstr>
      </vt:variant>
      <vt:variant>
        <vt:i4>1376313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_Toc310329895</vt:lpwstr>
      </vt:variant>
      <vt:variant>
        <vt:i4>1376313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_Toc310329894</vt:lpwstr>
      </vt:variant>
      <vt:variant>
        <vt:i4>1376313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_Toc310329893</vt:lpwstr>
      </vt:variant>
      <vt:variant>
        <vt:i4>1376313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_Toc310329892</vt:lpwstr>
      </vt:variant>
      <vt:variant>
        <vt:i4>1376313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_Toc310329890</vt:lpwstr>
      </vt:variant>
      <vt:variant>
        <vt:i4>1310777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_Toc310329889</vt:lpwstr>
      </vt:variant>
      <vt:variant>
        <vt:i4>1310777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_Toc310329888</vt:lpwstr>
      </vt:variant>
      <vt:variant>
        <vt:i4>1310777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_Toc310329887</vt:lpwstr>
      </vt:variant>
      <vt:variant>
        <vt:i4>1310777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_Toc310329886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谭  平</dc:creator>
  <cp:keywords/>
  <cp:lastModifiedBy>梦波</cp:lastModifiedBy>
  <cp:revision>22</cp:revision>
  <dcterms:created xsi:type="dcterms:W3CDTF">2020-06-12T01:41:00Z</dcterms:created>
  <dcterms:modified xsi:type="dcterms:W3CDTF">2020-06-14T02:12:00Z</dcterms:modified>
</cp:coreProperties>
</file>